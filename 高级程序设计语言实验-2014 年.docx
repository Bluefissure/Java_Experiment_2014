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7D5" w:rsidRDefault="007F77D5" w:rsidP="00D64C85">
      <w:pPr>
        <w:pStyle w:val="1"/>
        <w:jc w:val="center"/>
      </w:pPr>
      <w:bookmarkStart w:id="0" w:name="_Toc401173429"/>
      <w:r w:rsidRPr="007F77D5">
        <w:rPr>
          <w:rFonts w:hint="eastAsia"/>
        </w:rPr>
        <w:t>高级程序设计语言课程实验</w:t>
      </w:r>
      <w:r w:rsidR="00967D86">
        <w:rPr>
          <w:rFonts w:hint="eastAsia"/>
        </w:rPr>
        <w:t>手册</w:t>
      </w:r>
      <w:bookmarkEnd w:id="0"/>
    </w:p>
    <w:p w:rsidR="007F77D5" w:rsidRDefault="007F77D5" w:rsidP="007F77D5">
      <w:pPr>
        <w:jc w:val="center"/>
        <w:rPr>
          <w:b/>
          <w:sz w:val="28"/>
          <w:szCs w:val="28"/>
        </w:rPr>
      </w:pPr>
    </w:p>
    <w:p w:rsidR="009E0BCE" w:rsidRDefault="009E0BCE">
      <w:pPr>
        <w:pStyle w:val="TOC"/>
      </w:pPr>
      <w:r>
        <w:rPr>
          <w:lang w:val="zh-CN"/>
        </w:rPr>
        <w:t>目录</w:t>
      </w:r>
    </w:p>
    <w:p w:rsidR="00C04549" w:rsidRDefault="009E0BCE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1173429" w:history="1">
        <w:r w:rsidR="00C04549" w:rsidRPr="00A21D4F">
          <w:rPr>
            <w:rStyle w:val="a8"/>
            <w:rFonts w:hint="eastAsia"/>
            <w:noProof/>
          </w:rPr>
          <w:t>高级程序设计语言课程实验手册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_Toc401173429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30" w:history="1">
        <w:r w:rsidR="00C04549" w:rsidRPr="00A21D4F">
          <w:rPr>
            <w:rStyle w:val="a8"/>
            <w:rFonts w:hint="eastAsia"/>
            <w:noProof/>
          </w:rPr>
          <w:t>实验</w:t>
        </w:r>
        <w:r w:rsidR="00C04549" w:rsidRPr="00A21D4F">
          <w:rPr>
            <w:rStyle w:val="a8"/>
            <w:noProof/>
          </w:rPr>
          <w:t>1</w:t>
        </w:r>
        <w:r w:rsidR="00C04549" w:rsidRPr="00A21D4F">
          <w:rPr>
            <w:rStyle w:val="a8"/>
            <w:rFonts w:hint="eastAsia"/>
            <w:noProof/>
          </w:rPr>
          <w:t>：</w:t>
        </w:r>
        <w:r w:rsidR="00C04549" w:rsidRPr="00A21D4F">
          <w:rPr>
            <w:rStyle w:val="a8"/>
            <w:noProof/>
          </w:rPr>
          <w:t>Eclipse</w:t>
        </w:r>
        <w:r w:rsidR="00C04549" w:rsidRPr="00A21D4F">
          <w:rPr>
            <w:rStyle w:val="a8"/>
            <w:rFonts w:hint="eastAsia"/>
            <w:noProof/>
          </w:rPr>
          <w:t>及</w:t>
        </w:r>
        <w:r w:rsidR="00C04549" w:rsidRPr="00A21D4F">
          <w:rPr>
            <w:rStyle w:val="a8"/>
            <w:noProof/>
          </w:rPr>
          <w:t>Java</w:t>
        </w:r>
        <w:r w:rsidR="00C04549" w:rsidRPr="00A21D4F">
          <w:rPr>
            <w:rStyle w:val="a8"/>
            <w:rFonts w:hint="eastAsia"/>
            <w:noProof/>
          </w:rPr>
          <w:t>入门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_Toc401173430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2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31" w:history="1">
        <w:r w:rsidR="00C04549" w:rsidRPr="00A21D4F">
          <w:rPr>
            <w:rStyle w:val="a8"/>
            <w:rFonts w:hint="eastAsia"/>
            <w:noProof/>
          </w:rPr>
          <w:t>实验目的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_Toc401173431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2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32" w:history="1">
        <w:r w:rsidR="00C04549" w:rsidRPr="00A21D4F">
          <w:rPr>
            <w:rStyle w:val="a8"/>
            <w:rFonts w:hint="eastAsia"/>
            <w:noProof/>
          </w:rPr>
          <w:t>实验内容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_Toc401173432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2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33" w:history="1">
        <w:r w:rsidR="00C04549" w:rsidRPr="00A21D4F">
          <w:rPr>
            <w:rStyle w:val="a8"/>
            <w:rFonts w:hint="eastAsia"/>
            <w:noProof/>
          </w:rPr>
          <w:t>附</w:t>
        </w:r>
        <w:r w:rsidR="00C04549" w:rsidRPr="00A21D4F">
          <w:rPr>
            <w:rStyle w:val="a8"/>
            <w:noProof/>
          </w:rPr>
          <w:t xml:space="preserve"> </w:t>
        </w:r>
        <w:r w:rsidR="00C04549" w:rsidRPr="00A21D4F">
          <w:rPr>
            <w:rStyle w:val="a8"/>
            <w:rFonts w:hint="eastAsia"/>
            <w:noProof/>
          </w:rPr>
          <w:t>实验步骤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_Toc401173433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2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34" w:history="1">
        <w:r w:rsidR="00C04549" w:rsidRPr="00A21D4F">
          <w:rPr>
            <w:rStyle w:val="a8"/>
            <w:noProof/>
            <w:w w:val="90"/>
          </w:rPr>
          <w:t xml:space="preserve">1 </w:t>
        </w:r>
        <w:r w:rsidR="00C04549" w:rsidRPr="00A21D4F">
          <w:rPr>
            <w:rStyle w:val="a8"/>
            <w:rFonts w:hint="eastAsia"/>
            <w:noProof/>
            <w:w w:val="90"/>
          </w:rPr>
          <w:t>利用</w:t>
        </w:r>
        <w:r w:rsidR="00C04549" w:rsidRPr="00A21D4F">
          <w:rPr>
            <w:rStyle w:val="a8"/>
            <w:noProof/>
            <w:w w:val="90"/>
          </w:rPr>
          <w:t>Eclipse</w:t>
        </w:r>
        <w:r w:rsidR="00C04549" w:rsidRPr="00A21D4F">
          <w:rPr>
            <w:rStyle w:val="a8"/>
            <w:rFonts w:hint="eastAsia"/>
            <w:noProof/>
            <w:w w:val="90"/>
          </w:rPr>
          <w:t>开发环境写自己的第一个</w:t>
        </w:r>
        <w:r w:rsidR="00C04549" w:rsidRPr="00A21D4F">
          <w:rPr>
            <w:rStyle w:val="a8"/>
            <w:noProof/>
            <w:w w:val="90"/>
          </w:rPr>
          <w:t>Java</w:t>
        </w:r>
        <w:r w:rsidR="00C04549" w:rsidRPr="00A21D4F">
          <w:rPr>
            <w:rStyle w:val="a8"/>
            <w:rFonts w:hint="eastAsia"/>
            <w:noProof/>
            <w:w w:val="90"/>
          </w:rPr>
          <w:t>程序（</w:t>
        </w:r>
        <w:r w:rsidR="00C04549" w:rsidRPr="00A21D4F">
          <w:rPr>
            <w:rStyle w:val="a8"/>
            <w:noProof/>
            <w:w w:val="90"/>
          </w:rPr>
          <w:t>HelloWorld</w:t>
        </w:r>
        <w:r w:rsidR="00C04549" w:rsidRPr="00A21D4F">
          <w:rPr>
            <w:rStyle w:val="a8"/>
            <w:rFonts w:hint="eastAsia"/>
            <w:noProof/>
            <w:w w:val="90"/>
          </w:rPr>
          <w:t>）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_Toc401173434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2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35" w:history="1">
        <w:r w:rsidR="00C04549" w:rsidRPr="00A21D4F">
          <w:rPr>
            <w:rStyle w:val="a8"/>
            <w:noProof/>
          </w:rPr>
          <w:t xml:space="preserve">2 </w:t>
        </w:r>
        <w:r w:rsidR="00C04549" w:rsidRPr="00A21D4F">
          <w:rPr>
            <w:rStyle w:val="a8"/>
            <w:rFonts w:hint="eastAsia"/>
            <w:noProof/>
          </w:rPr>
          <w:t>课本光盘提供的</w:t>
        </w:r>
        <w:r w:rsidR="00C04549" w:rsidRPr="00A21D4F">
          <w:rPr>
            <w:rStyle w:val="a8"/>
            <w:noProof/>
          </w:rPr>
          <w:t>Java</w:t>
        </w:r>
        <w:r w:rsidR="00C04549" w:rsidRPr="00A21D4F">
          <w:rPr>
            <w:rStyle w:val="a8"/>
            <w:rFonts w:hint="eastAsia"/>
            <w:noProof/>
          </w:rPr>
          <w:t>源代码在</w:t>
        </w:r>
        <w:r w:rsidR="00C04549" w:rsidRPr="00A21D4F">
          <w:rPr>
            <w:rStyle w:val="a8"/>
            <w:noProof/>
          </w:rPr>
          <w:t>Eclipse</w:t>
        </w:r>
        <w:r w:rsidR="00C04549" w:rsidRPr="00A21D4F">
          <w:rPr>
            <w:rStyle w:val="a8"/>
            <w:rFonts w:hint="eastAsia"/>
            <w:noProof/>
          </w:rPr>
          <w:t>环境中的使用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_Toc401173435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8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36" w:history="1">
        <w:r w:rsidR="00C04549" w:rsidRPr="00A21D4F">
          <w:rPr>
            <w:rStyle w:val="a8"/>
            <w:rFonts w:hint="eastAsia"/>
            <w:noProof/>
          </w:rPr>
          <w:t>实验</w:t>
        </w:r>
        <w:r w:rsidR="00C04549" w:rsidRPr="00A21D4F">
          <w:rPr>
            <w:rStyle w:val="a8"/>
            <w:noProof/>
          </w:rPr>
          <w:t>2</w:t>
        </w:r>
        <w:r w:rsidR="00C04549" w:rsidRPr="00A21D4F">
          <w:rPr>
            <w:rStyle w:val="a8"/>
            <w:rFonts w:hint="eastAsia"/>
            <w:noProof/>
          </w:rPr>
          <w:t>：输入输出小程序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_Toc401173436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8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37" w:history="1">
        <w:r w:rsidR="00C04549" w:rsidRPr="00A21D4F">
          <w:rPr>
            <w:rStyle w:val="a8"/>
            <w:rFonts w:hint="eastAsia"/>
            <w:noProof/>
          </w:rPr>
          <w:t>实验目的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_Toc401173437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8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38" w:history="1">
        <w:r w:rsidR="00C04549" w:rsidRPr="00A21D4F">
          <w:rPr>
            <w:rStyle w:val="a8"/>
            <w:rFonts w:hint="eastAsia"/>
            <w:noProof/>
          </w:rPr>
          <w:t>实验内容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_Toc401173438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9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39" w:history="1">
        <w:r w:rsidR="00C04549" w:rsidRPr="00A21D4F">
          <w:rPr>
            <w:rStyle w:val="a8"/>
            <w:rFonts w:hint="eastAsia"/>
            <w:noProof/>
          </w:rPr>
          <w:t>实验</w:t>
        </w:r>
        <w:r w:rsidR="00C04549" w:rsidRPr="00A21D4F">
          <w:rPr>
            <w:rStyle w:val="a8"/>
            <w:noProof/>
          </w:rPr>
          <w:t>3</w:t>
        </w:r>
        <w:r w:rsidR="00C04549" w:rsidRPr="00A21D4F">
          <w:rPr>
            <w:rStyle w:val="a8"/>
            <w:rFonts w:hint="eastAsia"/>
            <w:noProof/>
          </w:rPr>
          <w:t>：预定义类与自定义类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_Toc401173439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9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40" w:history="1">
        <w:r w:rsidR="00C04549" w:rsidRPr="00A21D4F">
          <w:rPr>
            <w:rStyle w:val="a8"/>
            <w:rFonts w:hint="eastAsia"/>
            <w:noProof/>
          </w:rPr>
          <w:t>实验目的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_Toc401173440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9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41" w:history="1">
        <w:r w:rsidR="00C04549" w:rsidRPr="00A21D4F">
          <w:rPr>
            <w:rStyle w:val="a8"/>
            <w:rFonts w:hint="eastAsia"/>
            <w:noProof/>
          </w:rPr>
          <w:t>实验内容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_Toc401173441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9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42" w:history="1">
        <w:r w:rsidR="00C04549" w:rsidRPr="00A21D4F">
          <w:rPr>
            <w:rStyle w:val="a8"/>
            <w:rFonts w:hint="eastAsia"/>
            <w:noProof/>
          </w:rPr>
          <w:t>实验</w:t>
        </w:r>
        <w:r w:rsidR="00C04549" w:rsidRPr="00A21D4F">
          <w:rPr>
            <w:rStyle w:val="a8"/>
            <w:noProof/>
          </w:rPr>
          <w:t>4</w:t>
        </w:r>
        <w:r w:rsidR="00C04549" w:rsidRPr="00A21D4F">
          <w:rPr>
            <w:rStyle w:val="a8"/>
            <w:rFonts w:hint="eastAsia"/>
            <w:noProof/>
          </w:rPr>
          <w:t>：分支循环初步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_Toc401173442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9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43" w:history="1">
        <w:r w:rsidR="00C04549" w:rsidRPr="00A21D4F">
          <w:rPr>
            <w:rStyle w:val="a8"/>
            <w:rFonts w:hint="eastAsia"/>
            <w:noProof/>
          </w:rPr>
          <w:t>实验</w:t>
        </w:r>
        <w:r w:rsidR="00C04549" w:rsidRPr="00A21D4F">
          <w:rPr>
            <w:rStyle w:val="a8"/>
            <w:noProof/>
          </w:rPr>
          <w:t>5</w:t>
        </w:r>
        <w:r w:rsidR="00C04549" w:rsidRPr="00A21D4F">
          <w:rPr>
            <w:rStyle w:val="a8"/>
            <w:rFonts w:hint="eastAsia"/>
            <w:noProof/>
          </w:rPr>
          <w:t>：四则运算器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_Toc401173443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10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44" w:history="1">
        <w:r w:rsidR="00C04549" w:rsidRPr="00A21D4F">
          <w:rPr>
            <w:rStyle w:val="a8"/>
            <w:rFonts w:hint="eastAsia"/>
            <w:noProof/>
          </w:rPr>
          <w:t>实验目的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_Toc401173444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10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45" w:history="1">
        <w:r w:rsidR="00C04549" w:rsidRPr="00A21D4F">
          <w:rPr>
            <w:rStyle w:val="a8"/>
            <w:rFonts w:hint="eastAsia"/>
            <w:noProof/>
          </w:rPr>
          <w:t>实验内容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_Toc401173445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10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46" w:history="1">
        <w:r w:rsidR="00C04549" w:rsidRPr="00A21D4F">
          <w:rPr>
            <w:rStyle w:val="a8"/>
            <w:rFonts w:hint="eastAsia"/>
            <w:noProof/>
          </w:rPr>
          <w:t>实验</w:t>
        </w:r>
        <w:r w:rsidR="00C04549" w:rsidRPr="00A21D4F">
          <w:rPr>
            <w:rStyle w:val="a8"/>
            <w:noProof/>
          </w:rPr>
          <w:t>6</w:t>
        </w:r>
        <w:r w:rsidR="00C04549" w:rsidRPr="00A21D4F">
          <w:rPr>
            <w:rStyle w:val="a8"/>
            <w:rFonts w:hint="eastAsia"/>
            <w:noProof/>
          </w:rPr>
          <w:t>：文本处理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_Toc401173446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11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47" w:history="1">
        <w:r w:rsidR="00C04549" w:rsidRPr="00A21D4F">
          <w:rPr>
            <w:rStyle w:val="a8"/>
            <w:rFonts w:hint="eastAsia"/>
            <w:noProof/>
          </w:rPr>
          <w:t>实验目的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_Toc401173447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11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48" w:history="1">
        <w:r w:rsidR="00C04549" w:rsidRPr="00A21D4F">
          <w:rPr>
            <w:rStyle w:val="a8"/>
            <w:rFonts w:hint="eastAsia"/>
            <w:noProof/>
          </w:rPr>
          <w:t>实验内容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_Toc401173448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11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49" w:history="1">
        <w:r w:rsidR="00C04549" w:rsidRPr="00A21D4F">
          <w:rPr>
            <w:rStyle w:val="a8"/>
            <w:rFonts w:hint="eastAsia"/>
            <w:noProof/>
          </w:rPr>
          <w:t>实验</w:t>
        </w:r>
        <w:r w:rsidR="00C04549" w:rsidRPr="00A21D4F">
          <w:rPr>
            <w:rStyle w:val="a8"/>
            <w:noProof/>
          </w:rPr>
          <w:t>7</w:t>
        </w:r>
        <w:r w:rsidR="00C04549" w:rsidRPr="00A21D4F">
          <w:rPr>
            <w:rStyle w:val="a8"/>
            <w:rFonts w:hint="eastAsia"/>
            <w:noProof/>
          </w:rPr>
          <w:t>：日历输出程序</w:t>
        </w:r>
        <w:r w:rsidR="00C04549" w:rsidRPr="00A21D4F">
          <w:rPr>
            <w:rStyle w:val="a8"/>
            <w:noProof/>
          </w:rPr>
          <w:t>Java</w:t>
        </w:r>
        <w:r w:rsidR="00C04549" w:rsidRPr="00A21D4F">
          <w:rPr>
            <w:rStyle w:val="a8"/>
            <w:rFonts w:hint="eastAsia"/>
            <w:noProof/>
          </w:rPr>
          <w:t>控制流程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_Toc401173449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12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50" w:history="1">
        <w:r w:rsidR="00C04549" w:rsidRPr="00A21D4F">
          <w:rPr>
            <w:rStyle w:val="a8"/>
            <w:rFonts w:hint="eastAsia"/>
            <w:noProof/>
          </w:rPr>
          <w:t>实验目的（本实验根据进度选作）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_Toc401173450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12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51" w:history="1">
        <w:r w:rsidR="00C04549" w:rsidRPr="00A21D4F">
          <w:rPr>
            <w:rStyle w:val="a8"/>
            <w:rFonts w:hint="eastAsia"/>
            <w:noProof/>
          </w:rPr>
          <w:t>实验内容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_Toc401173451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12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52" w:history="1">
        <w:r w:rsidR="00C04549" w:rsidRPr="00A21D4F">
          <w:rPr>
            <w:rStyle w:val="a8"/>
            <w:rFonts w:hint="eastAsia"/>
            <w:noProof/>
          </w:rPr>
          <w:t>实验</w:t>
        </w:r>
        <w:r w:rsidR="00C04549" w:rsidRPr="00A21D4F">
          <w:rPr>
            <w:rStyle w:val="a8"/>
            <w:noProof/>
          </w:rPr>
          <w:t xml:space="preserve">8 </w:t>
        </w:r>
        <w:r w:rsidR="00C04549" w:rsidRPr="00A21D4F">
          <w:rPr>
            <w:rStyle w:val="a8"/>
            <w:rFonts w:hint="eastAsia"/>
            <w:noProof/>
          </w:rPr>
          <w:t>自定义</w:t>
        </w:r>
        <w:r w:rsidR="00C04549" w:rsidRPr="00A21D4F">
          <w:rPr>
            <w:rStyle w:val="a8"/>
            <w:noProof/>
          </w:rPr>
          <w:t>ArrayList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_Toc401173452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12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53" w:history="1">
        <w:r w:rsidR="00C04549" w:rsidRPr="00A21D4F">
          <w:rPr>
            <w:rStyle w:val="a8"/>
            <w:rFonts w:hint="eastAsia"/>
            <w:noProof/>
          </w:rPr>
          <w:t>实验目的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_Toc401173453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12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54" w:history="1">
        <w:r w:rsidR="00C04549" w:rsidRPr="00A21D4F">
          <w:rPr>
            <w:rStyle w:val="a8"/>
            <w:rFonts w:hint="eastAsia"/>
            <w:noProof/>
          </w:rPr>
          <w:t>实验内容：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_Toc401173454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12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55" w:history="1">
        <w:r w:rsidR="00C04549" w:rsidRPr="00A21D4F">
          <w:rPr>
            <w:rStyle w:val="a8"/>
            <w:rFonts w:hint="eastAsia"/>
            <w:noProof/>
          </w:rPr>
          <w:t>实验</w:t>
        </w:r>
        <w:r w:rsidR="00C04549" w:rsidRPr="00A21D4F">
          <w:rPr>
            <w:rStyle w:val="a8"/>
            <w:noProof/>
          </w:rPr>
          <w:t xml:space="preserve">9 </w:t>
        </w:r>
        <w:r w:rsidR="00C04549" w:rsidRPr="00A21D4F">
          <w:rPr>
            <w:rStyle w:val="a8"/>
            <w:rFonts w:hint="eastAsia"/>
            <w:noProof/>
          </w:rPr>
          <w:t>图形家族</w:t>
        </w:r>
        <w:r w:rsidR="00C04549" w:rsidRPr="00A21D4F">
          <w:rPr>
            <w:rStyle w:val="a8"/>
            <w:noProof/>
          </w:rPr>
          <w:t>-</w:t>
        </w:r>
        <w:r w:rsidR="00C04549" w:rsidRPr="00A21D4F">
          <w:rPr>
            <w:rStyle w:val="a8"/>
            <w:rFonts w:hint="eastAsia"/>
            <w:noProof/>
          </w:rPr>
          <w:t>继承与多态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_Toc401173455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13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56" w:history="1">
        <w:r w:rsidR="00C04549" w:rsidRPr="00A21D4F">
          <w:rPr>
            <w:rStyle w:val="a8"/>
            <w:rFonts w:hint="eastAsia"/>
            <w:noProof/>
          </w:rPr>
          <w:t>实验目的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_Toc401173456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13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57" w:history="1">
        <w:r w:rsidR="00C04549" w:rsidRPr="00A21D4F">
          <w:rPr>
            <w:rStyle w:val="a8"/>
            <w:rFonts w:hint="eastAsia"/>
            <w:noProof/>
          </w:rPr>
          <w:t>实验内容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_Toc401173457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13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58" w:history="1">
        <w:r w:rsidR="00C04549" w:rsidRPr="00A21D4F">
          <w:rPr>
            <w:rStyle w:val="a8"/>
            <w:rFonts w:hint="eastAsia"/>
            <w:noProof/>
          </w:rPr>
          <w:t>实验</w:t>
        </w:r>
        <w:r w:rsidR="00C04549" w:rsidRPr="00A21D4F">
          <w:rPr>
            <w:rStyle w:val="a8"/>
            <w:noProof/>
          </w:rPr>
          <w:t xml:space="preserve">10 </w:t>
        </w:r>
        <w:r w:rsidR="00C04549" w:rsidRPr="00A21D4F">
          <w:rPr>
            <w:rStyle w:val="a8"/>
            <w:rFonts w:hint="eastAsia"/>
            <w:noProof/>
          </w:rPr>
          <w:t>链表操作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_Toc401173458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13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59" w:history="1">
        <w:r w:rsidR="00C04549" w:rsidRPr="00A21D4F">
          <w:rPr>
            <w:rStyle w:val="a8"/>
            <w:rFonts w:hint="eastAsia"/>
            <w:noProof/>
          </w:rPr>
          <w:t>实验目的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_Toc401173459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13</w:t>
        </w:r>
        <w:r w:rsidR="00C04549">
          <w:rPr>
            <w:noProof/>
            <w:webHidden/>
          </w:rPr>
          <w:fldChar w:fldCharType="end"/>
        </w:r>
      </w:hyperlink>
    </w:p>
    <w:p w:rsidR="00C04549" w:rsidRDefault="00B24E4A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1173460" w:history="1">
        <w:r w:rsidR="00C04549" w:rsidRPr="00A21D4F">
          <w:rPr>
            <w:rStyle w:val="a8"/>
            <w:rFonts w:hint="eastAsia"/>
            <w:noProof/>
          </w:rPr>
          <w:t>实验内容</w:t>
        </w:r>
        <w:r w:rsidR="00C04549">
          <w:rPr>
            <w:noProof/>
            <w:webHidden/>
          </w:rPr>
          <w:tab/>
        </w:r>
        <w:r w:rsidR="00C04549">
          <w:rPr>
            <w:noProof/>
            <w:webHidden/>
          </w:rPr>
          <w:fldChar w:fldCharType="begin"/>
        </w:r>
        <w:r w:rsidR="00C04549">
          <w:rPr>
            <w:noProof/>
            <w:webHidden/>
          </w:rPr>
          <w:instrText xml:space="preserve"> PAGEREF _Toc401173460 \h </w:instrText>
        </w:r>
        <w:r w:rsidR="00C04549">
          <w:rPr>
            <w:noProof/>
            <w:webHidden/>
          </w:rPr>
        </w:r>
        <w:r w:rsidR="00C04549">
          <w:rPr>
            <w:noProof/>
            <w:webHidden/>
          </w:rPr>
          <w:fldChar w:fldCharType="separate"/>
        </w:r>
        <w:r w:rsidR="00C04549">
          <w:rPr>
            <w:noProof/>
            <w:webHidden/>
          </w:rPr>
          <w:t>13</w:t>
        </w:r>
        <w:r w:rsidR="00C04549">
          <w:rPr>
            <w:noProof/>
            <w:webHidden/>
          </w:rPr>
          <w:fldChar w:fldCharType="end"/>
        </w:r>
      </w:hyperlink>
    </w:p>
    <w:p w:rsidR="009E0BCE" w:rsidRDefault="009E0BCE">
      <w:r>
        <w:fldChar w:fldCharType="end"/>
      </w:r>
    </w:p>
    <w:p w:rsidR="009F4CEB" w:rsidRDefault="009F4CEB" w:rsidP="00F20FC5">
      <w:pPr>
        <w:pStyle w:val="2"/>
        <w:ind w:firstLine="411"/>
        <w:rPr>
          <w:rFonts w:ascii="宋体" w:hAnsi="宋体"/>
          <w:b w:val="0"/>
          <w:sz w:val="28"/>
          <w:szCs w:val="28"/>
        </w:rPr>
      </w:pPr>
      <w:r w:rsidRPr="009F4CEB">
        <w:rPr>
          <w:rFonts w:hint="eastAsia"/>
        </w:rPr>
        <w:lastRenderedPageBreak/>
        <w:t>实验要求</w:t>
      </w:r>
    </w:p>
    <w:p w:rsidR="009F4CEB" w:rsidRPr="00297342" w:rsidRDefault="009F4CEB" w:rsidP="009F4CEB">
      <w:pPr>
        <w:ind w:firstLineChars="128" w:firstLine="360"/>
        <w:rPr>
          <w:rFonts w:ascii="宋体" w:hAnsi="宋体"/>
          <w:b/>
          <w:sz w:val="28"/>
          <w:szCs w:val="28"/>
        </w:rPr>
      </w:pPr>
      <w:r w:rsidRPr="00297342">
        <w:rPr>
          <w:rFonts w:ascii="宋体" w:hAnsi="宋体"/>
          <w:b/>
          <w:sz w:val="28"/>
          <w:szCs w:val="28"/>
        </w:rPr>
        <w:t>J</w:t>
      </w:r>
      <w:r w:rsidRPr="00297342">
        <w:rPr>
          <w:rFonts w:ascii="宋体" w:hAnsi="宋体" w:hint="eastAsia"/>
          <w:b/>
          <w:sz w:val="28"/>
          <w:szCs w:val="28"/>
        </w:rPr>
        <w:t>ava程序设计上机共8周，每周</w:t>
      </w:r>
      <w:r>
        <w:rPr>
          <w:rFonts w:ascii="宋体" w:hAnsi="宋体" w:hint="eastAsia"/>
          <w:b/>
          <w:sz w:val="28"/>
          <w:szCs w:val="28"/>
        </w:rPr>
        <w:t>4</w:t>
      </w:r>
      <w:r w:rsidRPr="00297342">
        <w:rPr>
          <w:rFonts w:ascii="宋体" w:hAnsi="宋体" w:hint="eastAsia"/>
          <w:b/>
          <w:sz w:val="28"/>
          <w:szCs w:val="28"/>
        </w:rPr>
        <w:t>小时，共</w:t>
      </w:r>
      <w:r>
        <w:rPr>
          <w:rFonts w:ascii="宋体" w:hAnsi="宋体" w:hint="eastAsia"/>
          <w:b/>
          <w:sz w:val="28"/>
          <w:szCs w:val="28"/>
        </w:rPr>
        <w:t>32</w:t>
      </w:r>
      <w:r w:rsidRPr="00297342">
        <w:rPr>
          <w:rFonts w:ascii="宋体" w:hAnsi="宋体" w:hint="eastAsia"/>
          <w:b/>
          <w:sz w:val="28"/>
          <w:szCs w:val="28"/>
        </w:rPr>
        <w:t>小时。最后成绩为</w:t>
      </w:r>
      <w:r>
        <w:rPr>
          <w:rFonts w:ascii="宋体" w:hAnsi="宋体" w:hint="eastAsia"/>
          <w:b/>
          <w:sz w:val="28"/>
          <w:szCs w:val="28"/>
        </w:rPr>
        <w:t>25</w:t>
      </w:r>
      <w:r w:rsidRPr="00297342">
        <w:rPr>
          <w:rFonts w:ascii="宋体" w:hAnsi="宋体" w:hint="eastAsia"/>
          <w:b/>
          <w:sz w:val="28"/>
          <w:szCs w:val="28"/>
        </w:rPr>
        <w:t>分。考核方法为：考勤+</w:t>
      </w:r>
      <w:r>
        <w:rPr>
          <w:rFonts w:ascii="宋体" w:hAnsi="宋体" w:hint="eastAsia"/>
          <w:b/>
          <w:sz w:val="28"/>
          <w:szCs w:val="28"/>
        </w:rPr>
        <w:t>实验报告+</w:t>
      </w:r>
      <w:r w:rsidRPr="00297342">
        <w:rPr>
          <w:rFonts w:ascii="宋体" w:hAnsi="宋体" w:hint="eastAsia"/>
          <w:b/>
          <w:sz w:val="28"/>
          <w:szCs w:val="28"/>
        </w:rPr>
        <w:t>实验演示+回答问题。</w:t>
      </w:r>
      <w:r>
        <w:rPr>
          <w:rFonts w:ascii="宋体" w:hAnsi="宋体" w:hint="eastAsia"/>
          <w:b/>
          <w:sz w:val="28"/>
          <w:szCs w:val="28"/>
        </w:rPr>
        <w:t>实验2开始计算成绩，计算7次最好作业成绩，即每位同学应当至少提交7次作业。</w:t>
      </w:r>
    </w:p>
    <w:p w:rsidR="009F4CEB" w:rsidRPr="00297342" w:rsidRDefault="009F4CEB" w:rsidP="009F4CEB">
      <w:pPr>
        <w:ind w:firstLineChars="128" w:firstLine="360"/>
        <w:rPr>
          <w:rFonts w:ascii="宋体" w:hAnsi="宋体"/>
          <w:b/>
          <w:sz w:val="28"/>
          <w:szCs w:val="28"/>
        </w:rPr>
      </w:pPr>
      <w:r w:rsidRPr="00297342">
        <w:rPr>
          <w:rFonts w:ascii="宋体" w:hAnsi="宋体" w:hint="eastAsia"/>
          <w:b/>
          <w:sz w:val="28"/>
          <w:szCs w:val="28"/>
        </w:rPr>
        <w:t>实验指导书中每个实验题目中的“</w:t>
      </w:r>
      <w:r w:rsidRPr="00297342">
        <w:rPr>
          <w:rFonts w:ascii="宋体" w:hAnsi="宋体" w:hint="eastAsia"/>
          <w:b/>
          <w:color w:val="FF0000"/>
          <w:sz w:val="28"/>
          <w:szCs w:val="28"/>
        </w:rPr>
        <w:t>特别提示</w:t>
      </w:r>
      <w:r w:rsidRPr="00297342">
        <w:rPr>
          <w:rFonts w:ascii="宋体" w:hAnsi="宋体" w:hint="eastAsia"/>
          <w:b/>
          <w:sz w:val="28"/>
          <w:szCs w:val="28"/>
        </w:rPr>
        <w:t>”中的内容是根据以前同学们在上机过程中所出现的错误总结的，</w:t>
      </w:r>
      <w:r w:rsidRPr="00297342">
        <w:rPr>
          <w:rFonts w:ascii="宋体" w:hAnsi="宋体" w:hint="eastAsia"/>
          <w:b/>
          <w:color w:val="FF0000"/>
          <w:sz w:val="28"/>
          <w:szCs w:val="28"/>
        </w:rPr>
        <w:t>要求同学们在上机前就要熟练掌握</w:t>
      </w:r>
      <w:r w:rsidRPr="00297342">
        <w:rPr>
          <w:rFonts w:ascii="宋体" w:hAnsi="宋体" w:hint="eastAsia"/>
          <w:b/>
          <w:sz w:val="28"/>
          <w:szCs w:val="28"/>
        </w:rPr>
        <w:t>，以避免上机过程中再犯同样的错误。</w:t>
      </w:r>
    </w:p>
    <w:p w:rsidR="009F4CEB" w:rsidRPr="00297342" w:rsidRDefault="009F4CEB" w:rsidP="009F4CEB">
      <w:pPr>
        <w:ind w:firstLineChars="128" w:firstLine="360"/>
        <w:rPr>
          <w:rFonts w:ascii="宋体" w:hAnsi="宋体"/>
          <w:b/>
          <w:sz w:val="28"/>
          <w:szCs w:val="28"/>
        </w:rPr>
      </w:pPr>
      <w:r w:rsidRPr="00297342">
        <w:rPr>
          <w:rFonts w:ascii="宋体" w:hAnsi="宋体" w:hint="eastAsia"/>
          <w:b/>
          <w:sz w:val="28"/>
          <w:szCs w:val="28"/>
        </w:rPr>
        <w:t>实验一eclipse环境介绍的功能：我们每次使用eclipse，都要用到相关的操作，</w:t>
      </w:r>
      <w:r w:rsidRPr="00297342">
        <w:rPr>
          <w:rFonts w:ascii="宋体" w:hAnsi="宋体" w:hint="eastAsia"/>
          <w:b/>
          <w:color w:val="FF0000"/>
          <w:sz w:val="28"/>
          <w:szCs w:val="28"/>
        </w:rPr>
        <w:t>要求同学们第一次课之后就要会熟练应用eclipse中的各种操作</w:t>
      </w:r>
      <w:r w:rsidRPr="00297342">
        <w:rPr>
          <w:rFonts w:ascii="宋体" w:hAnsi="宋体" w:hint="eastAsia"/>
          <w:b/>
          <w:sz w:val="28"/>
          <w:szCs w:val="28"/>
        </w:rPr>
        <w:t>，以方便以后利用eclipse上机设计程序。</w:t>
      </w:r>
    </w:p>
    <w:p w:rsidR="009F4CEB" w:rsidRDefault="009F4CEB" w:rsidP="009F4CEB">
      <w:pPr>
        <w:ind w:firstLineChars="128" w:firstLine="360"/>
        <w:rPr>
          <w:rFonts w:ascii="宋体" w:hAnsi="宋体"/>
          <w:b/>
          <w:sz w:val="28"/>
          <w:szCs w:val="28"/>
        </w:rPr>
      </w:pPr>
      <w:r w:rsidRPr="00297342">
        <w:rPr>
          <w:rFonts w:ascii="宋体" w:hAnsi="宋体" w:hint="eastAsia"/>
          <w:b/>
          <w:sz w:val="28"/>
          <w:szCs w:val="28"/>
        </w:rPr>
        <w:t>每做完一道题，可以给老师演示一下运行结果，在提交过程中，老师会根据你的运行结果以及提交过程中随机提问的问题来打分</w:t>
      </w:r>
      <w:r>
        <w:rPr>
          <w:rFonts w:ascii="宋体" w:hAnsi="宋体" w:hint="eastAsia"/>
          <w:b/>
          <w:sz w:val="28"/>
          <w:szCs w:val="28"/>
        </w:rPr>
        <w:t>。程序应当有交互的稳定性与友好的交互界面，代码编写风格应当易于阅读</w:t>
      </w:r>
      <w:r w:rsidRPr="00297342">
        <w:rPr>
          <w:rFonts w:ascii="宋体" w:hAnsi="宋体" w:hint="eastAsia"/>
          <w:b/>
          <w:sz w:val="28"/>
          <w:szCs w:val="28"/>
        </w:rPr>
        <w:t>。</w:t>
      </w:r>
    </w:p>
    <w:p w:rsidR="009F4CEB" w:rsidRPr="00CE2AB0" w:rsidRDefault="009F4CEB" w:rsidP="009F4CEB">
      <w:pPr>
        <w:ind w:firstLineChars="128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在实验开始的第七周，要求同学们提交一份</w:t>
      </w:r>
      <w:r w:rsidRPr="00CE2AB0">
        <w:rPr>
          <w:rFonts w:ascii="宋体" w:hAnsi="宋体" w:hint="eastAsia"/>
          <w:b/>
          <w:color w:val="800000"/>
          <w:sz w:val="28"/>
          <w:szCs w:val="28"/>
        </w:rPr>
        <w:t>纸质的实验报告</w:t>
      </w:r>
      <w:r>
        <w:rPr>
          <w:rFonts w:ascii="宋体" w:hAnsi="宋体" w:hint="eastAsia"/>
          <w:b/>
          <w:sz w:val="28"/>
          <w:szCs w:val="28"/>
        </w:rPr>
        <w:t>，总结整个java程序设计实验的心得体会以及经常遇到的问题（很重要）及解决方法（即正确答案）。</w:t>
      </w:r>
    </w:p>
    <w:p w:rsidR="009E0BCE" w:rsidRPr="009F4CEB" w:rsidRDefault="009E0BCE" w:rsidP="007F77D5">
      <w:pPr>
        <w:jc w:val="center"/>
        <w:rPr>
          <w:b/>
          <w:sz w:val="28"/>
          <w:szCs w:val="28"/>
        </w:rPr>
      </w:pPr>
    </w:p>
    <w:p w:rsidR="00D64C85" w:rsidRDefault="00D64C85" w:rsidP="00D64C85">
      <w:pPr>
        <w:pStyle w:val="2"/>
      </w:pPr>
      <w:bookmarkStart w:id="1" w:name="_Toc401173430"/>
      <w:r w:rsidRPr="00D64C85">
        <w:rPr>
          <w:rFonts w:hint="eastAsia"/>
        </w:rPr>
        <w:t>实验</w:t>
      </w:r>
      <w:r w:rsidRPr="00D64C85">
        <w:rPr>
          <w:rFonts w:hint="eastAsia"/>
        </w:rPr>
        <w:t>1</w:t>
      </w:r>
      <w:r w:rsidRPr="00D64C85">
        <w:rPr>
          <w:rFonts w:hint="eastAsia"/>
        </w:rPr>
        <w:t>：</w:t>
      </w:r>
      <w:r>
        <w:rPr>
          <w:rFonts w:hint="eastAsia"/>
        </w:rPr>
        <w:t>Eclipse</w:t>
      </w:r>
      <w:r>
        <w:rPr>
          <w:rFonts w:hint="eastAsia"/>
        </w:rPr>
        <w:t>及</w:t>
      </w:r>
      <w:r>
        <w:rPr>
          <w:rFonts w:hint="eastAsia"/>
        </w:rPr>
        <w:t>Java</w:t>
      </w:r>
      <w:r>
        <w:rPr>
          <w:rFonts w:hint="eastAsia"/>
        </w:rPr>
        <w:t>入门</w:t>
      </w:r>
      <w:bookmarkEnd w:id="1"/>
    </w:p>
    <w:p w:rsidR="00D64C85" w:rsidRDefault="00D64C85" w:rsidP="00D64C85">
      <w:pPr>
        <w:pStyle w:val="3"/>
      </w:pPr>
      <w:bookmarkStart w:id="2" w:name="_Toc401173431"/>
      <w:bookmarkStart w:id="3" w:name="_Toc240712356"/>
      <w:r>
        <w:rPr>
          <w:rFonts w:hint="eastAsia"/>
        </w:rPr>
        <w:t>实验目的</w:t>
      </w:r>
      <w:bookmarkEnd w:id="2"/>
    </w:p>
    <w:p w:rsidR="00D64C85" w:rsidRDefault="00D64C85" w:rsidP="00D64C85">
      <w:pPr>
        <w:numPr>
          <w:ilvl w:val="0"/>
          <w:numId w:val="5"/>
        </w:numPr>
      </w:pPr>
      <w:r>
        <w:rPr>
          <w:rFonts w:hint="eastAsia"/>
        </w:rPr>
        <w:t>掌握</w:t>
      </w:r>
      <w:r>
        <w:rPr>
          <w:rFonts w:hint="eastAsia"/>
        </w:rPr>
        <w:t>Eclipse</w:t>
      </w:r>
      <w:r>
        <w:rPr>
          <w:rFonts w:hint="eastAsia"/>
        </w:rPr>
        <w:t>环境基本使用方法，学会创建工程，创建</w:t>
      </w:r>
      <w:r>
        <w:rPr>
          <w:rFonts w:hint="eastAsia"/>
        </w:rPr>
        <w:t>Java</w:t>
      </w:r>
      <w:r>
        <w:rPr>
          <w:rFonts w:hint="eastAsia"/>
        </w:rPr>
        <w:t>类。</w:t>
      </w:r>
    </w:p>
    <w:p w:rsidR="00D64C85" w:rsidRPr="00D64C85" w:rsidRDefault="00D64C85" w:rsidP="00D64C85">
      <w:pPr>
        <w:numPr>
          <w:ilvl w:val="0"/>
          <w:numId w:val="5"/>
        </w:numPr>
      </w:pPr>
      <w:r>
        <w:rPr>
          <w:rFonts w:hint="eastAsia"/>
        </w:rPr>
        <w:lastRenderedPageBreak/>
        <w:t>学习</w:t>
      </w:r>
      <w:r>
        <w:rPr>
          <w:rFonts w:hint="eastAsia"/>
        </w:rPr>
        <w:t>Java</w:t>
      </w:r>
      <w:r>
        <w:rPr>
          <w:rFonts w:hint="eastAsia"/>
        </w:rPr>
        <w:t>源代码编写，编译，运行，调试的基本概念。</w:t>
      </w:r>
    </w:p>
    <w:p w:rsidR="00D64C85" w:rsidRDefault="00D64C85" w:rsidP="00D64C85">
      <w:pPr>
        <w:pStyle w:val="3"/>
      </w:pPr>
      <w:bookmarkStart w:id="4" w:name="_Toc401173432"/>
      <w:r>
        <w:rPr>
          <w:rFonts w:hint="eastAsia"/>
        </w:rPr>
        <w:t>实验内容</w:t>
      </w:r>
      <w:bookmarkEnd w:id="3"/>
      <w:bookmarkEnd w:id="4"/>
    </w:p>
    <w:p w:rsidR="00D64C85" w:rsidRDefault="00D64C85" w:rsidP="00D64C85">
      <w:pPr>
        <w:numPr>
          <w:ilvl w:val="0"/>
          <w:numId w:val="4"/>
        </w:numPr>
        <w:rPr>
          <w:sz w:val="24"/>
        </w:rPr>
      </w:pPr>
      <w:r w:rsidRPr="00815B7F">
        <w:rPr>
          <w:rFonts w:hint="eastAsia"/>
          <w:sz w:val="24"/>
        </w:rPr>
        <w:t>利用</w:t>
      </w:r>
      <w:r w:rsidRPr="00815B7F">
        <w:rPr>
          <w:rFonts w:hint="eastAsia"/>
          <w:sz w:val="24"/>
        </w:rPr>
        <w:t>Eclipse</w:t>
      </w:r>
      <w:r w:rsidRPr="00815B7F">
        <w:rPr>
          <w:rFonts w:hint="eastAsia"/>
          <w:sz w:val="24"/>
        </w:rPr>
        <w:t>开发环境写一个</w:t>
      </w:r>
      <w:r w:rsidRPr="00815B7F">
        <w:rPr>
          <w:rFonts w:hint="eastAsia"/>
          <w:sz w:val="24"/>
        </w:rPr>
        <w:t>Java</w:t>
      </w:r>
      <w:r w:rsidRPr="00815B7F">
        <w:rPr>
          <w:rFonts w:hint="eastAsia"/>
          <w:sz w:val="24"/>
        </w:rPr>
        <w:t>程序</w:t>
      </w:r>
      <w:r>
        <w:rPr>
          <w:rFonts w:hint="eastAsia"/>
          <w:sz w:val="24"/>
        </w:rPr>
        <w:t>，运行该程序，在屏幕上打印一首小诗。</w:t>
      </w:r>
    </w:p>
    <w:p w:rsidR="0032158E" w:rsidRPr="0032158E" w:rsidRDefault="00D64C85" w:rsidP="00D64C85">
      <w:pPr>
        <w:numPr>
          <w:ilvl w:val="0"/>
          <w:numId w:val="4"/>
        </w:numPr>
        <w:rPr>
          <w:sz w:val="24"/>
        </w:rPr>
      </w:pPr>
      <w:r w:rsidRPr="0032158E">
        <w:rPr>
          <w:rFonts w:hint="eastAsia"/>
          <w:sz w:val="24"/>
        </w:rPr>
        <w:t>在</w:t>
      </w:r>
      <w:r w:rsidRPr="0032158E">
        <w:rPr>
          <w:rFonts w:hint="eastAsia"/>
          <w:sz w:val="24"/>
        </w:rPr>
        <w:t>Eclipse</w:t>
      </w:r>
      <w:r w:rsidRPr="0032158E">
        <w:rPr>
          <w:rFonts w:hint="eastAsia"/>
          <w:sz w:val="24"/>
        </w:rPr>
        <w:t>环境中，导入课本</w:t>
      </w:r>
      <w:r w:rsidRPr="0032158E">
        <w:rPr>
          <w:rFonts w:hint="eastAsia"/>
          <w:sz w:val="24"/>
        </w:rPr>
        <w:t>Java</w:t>
      </w:r>
      <w:r w:rsidRPr="0032158E">
        <w:rPr>
          <w:rFonts w:hint="eastAsia"/>
          <w:sz w:val="24"/>
        </w:rPr>
        <w:t>源代码，利用</w:t>
      </w:r>
      <w:r w:rsidRPr="0032158E">
        <w:rPr>
          <w:rFonts w:hint="eastAsia"/>
          <w:sz w:val="24"/>
        </w:rPr>
        <w:t>Debug</w:t>
      </w:r>
      <w:r w:rsidRPr="0032158E">
        <w:rPr>
          <w:rFonts w:hint="eastAsia"/>
          <w:sz w:val="24"/>
        </w:rPr>
        <w:t>模式运行课本第二章</w:t>
      </w:r>
      <w:r w:rsidRPr="0032158E">
        <w:rPr>
          <w:rFonts w:hint="eastAsia"/>
          <w:sz w:val="24"/>
        </w:rPr>
        <w:t>GasMileage</w:t>
      </w:r>
      <w:r w:rsidRPr="0032158E">
        <w:rPr>
          <w:rFonts w:hint="eastAsia"/>
          <w:sz w:val="24"/>
        </w:rPr>
        <w:t>程序。</w:t>
      </w:r>
    </w:p>
    <w:p w:rsidR="00D64C85" w:rsidRDefault="00D64C85" w:rsidP="00D64C85">
      <w:pPr>
        <w:pStyle w:val="3"/>
      </w:pPr>
      <w:bookmarkStart w:id="5" w:name="_Toc240712357"/>
      <w:bookmarkStart w:id="6" w:name="_Toc401173433"/>
      <w:r>
        <w:rPr>
          <w:rFonts w:hint="eastAsia"/>
        </w:rPr>
        <w:t>附</w:t>
      </w:r>
      <w:r>
        <w:rPr>
          <w:rFonts w:hint="eastAsia"/>
        </w:rPr>
        <w:t xml:space="preserve"> </w:t>
      </w:r>
      <w:r>
        <w:rPr>
          <w:rFonts w:hint="eastAsia"/>
        </w:rPr>
        <w:t>实验步骤</w:t>
      </w:r>
      <w:bookmarkEnd w:id="5"/>
      <w:bookmarkEnd w:id="6"/>
    </w:p>
    <w:p w:rsidR="00D64C85" w:rsidRPr="0073613D" w:rsidRDefault="00D64C85" w:rsidP="00D64C85">
      <w:pPr>
        <w:pStyle w:val="3"/>
        <w:rPr>
          <w:w w:val="90"/>
          <w:sz w:val="24"/>
        </w:rPr>
      </w:pPr>
      <w:bookmarkStart w:id="7" w:name="_Toc240712358"/>
      <w:bookmarkStart w:id="8" w:name="_Toc401173434"/>
      <w:r w:rsidRPr="0073613D">
        <w:rPr>
          <w:rFonts w:hint="eastAsia"/>
          <w:w w:val="90"/>
        </w:rPr>
        <w:t xml:space="preserve">1 </w:t>
      </w:r>
      <w:r w:rsidRPr="0073613D">
        <w:rPr>
          <w:rFonts w:hint="eastAsia"/>
          <w:w w:val="90"/>
        </w:rPr>
        <w:t>利用</w:t>
      </w:r>
      <w:r w:rsidRPr="0073613D">
        <w:rPr>
          <w:rFonts w:hint="eastAsia"/>
          <w:w w:val="90"/>
        </w:rPr>
        <w:t>Eclipse</w:t>
      </w:r>
      <w:r w:rsidRPr="0073613D">
        <w:rPr>
          <w:rFonts w:hint="eastAsia"/>
          <w:w w:val="90"/>
        </w:rPr>
        <w:t>开发环境写自己的第一个</w:t>
      </w:r>
      <w:r w:rsidRPr="0073613D">
        <w:rPr>
          <w:rFonts w:hint="eastAsia"/>
          <w:w w:val="90"/>
        </w:rPr>
        <w:t>Java</w:t>
      </w:r>
      <w:r w:rsidRPr="0073613D">
        <w:rPr>
          <w:rFonts w:hint="eastAsia"/>
          <w:w w:val="90"/>
        </w:rPr>
        <w:t>程序（</w:t>
      </w:r>
      <w:r w:rsidRPr="0073613D">
        <w:rPr>
          <w:rFonts w:hint="eastAsia"/>
          <w:w w:val="90"/>
        </w:rPr>
        <w:t>HelloWorld</w:t>
      </w:r>
      <w:r w:rsidRPr="0073613D">
        <w:rPr>
          <w:rFonts w:hint="eastAsia"/>
          <w:w w:val="90"/>
        </w:rPr>
        <w:t>）</w:t>
      </w:r>
      <w:bookmarkEnd w:id="7"/>
      <w:bookmarkEnd w:id="8"/>
    </w:p>
    <w:p w:rsidR="00D64C85" w:rsidRPr="0073613D" w:rsidRDefault="00D64C85" w:rsidP="00D64C85">
      <w:pPr>
        <w:spacing w:before="100" w:beforeAutospacing="1" w:after="100" w:afterAutospacing="1"/>
        <w:rPr>
          <w:rFonts w:ascii="黑体" w:eastAsia="黑体" w:hAnsi="宋体"/>
          <w:b/>
          <w:sz w:val="28"/>
          <w:szCs w:val="28"/>
        </w:rPr>
      </w:pPr>
      <w:r w:rsidRPr="0073613D">
        <w:rPr>
          <w:rFonts w:ascii="黑体" w:eastAsia="黑体" w:hAnsi="宋体" w:hint="eastAsia"/>
          <w:b/>
          <w:sz w:val="28"/>
          <w:szCs w:val="28"/>
        </w:rPr>
        <w:t>1） 创建Java项目（project）</w:t>
      </w:r>
    </w:p>
    <w:p w:rsidR="00D64C85" w:rsidRDefault="00D64C85" w:rsidP="00D64C85"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一个java程序一般由几块组成，一般每个类占一个单独的文件，每个类单独编译，可以把这多个相关的类放到同一个项目中。创建项目的步骤如下：</w:t>
      </w:r>
    </w:p>
    <w:p w:rsidR="00D64C85" w:rsidRPr="0073613D" w:rsidRDefault="00D64C85" w:rsidP="00D64C85"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a)</w:t>
      </w:r>
      <w:r w:rsidRPr="0073613D">
        <w:rPr>
          <w:rFonts w:ascii="宋体" w:hAnsi="宋体" w:hint="eastAsia"/>
          <w:sz w:val="24"/>
        </w:rPr>
        <w:t>“File→New→Project...</w:t>
      </w:r>
      <w:r>
        <w:rPr>
          <w:rFonts w:ascii="宋体" w:hAnsi="宋体" w:hint="eastAsia"/>
          <w:sz w:val="24"/>
        </w:rPr>
        <w:t>”</w:t>
      </w:r>
      <w:r w:rsidRPr="0073613D">
        <w:rPr>
          <w:rFonts w:ascii="宋体" w:hAnsi="宋体" w:hint="eastAsia"/>
          <w:sz w:val="24"/>
        </w:rPr>
        <w:t xml:space="preserve"> </w:t>
      </w:r>
    </w:p>
    <w:p w:rsidR="00D64C85" w:rsidRDefault="007956DB" w:rsidP="00D64C85">
      <w:r>
        <w:rPr>
          <w:rFonts w:hint="eastAsia"/>
          <w:noProof/>
        </w:rPr>
        <w:drawing>
          <wp:inline distT="0" distB="0" distL="0" distR="0">
            <wp:extent cx="4701540" cy="2750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85" w:rsidRPr="0073613D" w:rsidRDefault="00D64C85" w:rsidP="00D64C85"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b) </w:t>
      </w:r>
      <w:r w:rsidRPr="0073613D">
        <w:rPr>
          <w:rFonts w:ascii="宋体" w:hAnsi="宋体" w:hint="eastAsia"/>
          <w:sz w:val="24"/>
        </w:rPr>
        <w:t>在弹出的</w:t>
      </w:r>
      <w:r>
        <w:rPr>
          <w:rFonts w:ascii="宋体" w:hAnsi="宋体" w:hint="eastAsia"/>
          <w:sz w:val="24"/>
        </w:rPr>
        <w:t>“New Project”</w:t>
      </w:r>
      <w:r w:rsidRPr="0073613D">
        <w:rPr>
          <w:rFonts w:ascii="宋体" w:hAnsi="宋体" w:hint="eastAsia"/>
          <w:sz w:val="24"/>
        </w:rPr>
        <w:t>对话框中，选择“Java Project”，单击“Next</w:t>
      </w:r>
      <w:r>
        <w:rPr>
          <w:rFonts w:ascii="宋体" w:hAnsi="宋体" w:hint="eastAsia"/>
          <w:sz w:val="24"/>
        </w:rPr>
        <w:t>”</w:t>
      </w:r>
    </w:p>
    <w:p w:rsidR="00D64C85" w:rsidRDefault="007956DB" w:rsidP="00D64C85">
      <w:r>
        <w:rPr>
          <w:rFonts w:hint="eastAsia"/>
          <w:noProof/>
        </w:rPr>
        <w:lastRenderedPageBreak/>
        <w:drawing>
          <wp:inline distT="0" distB="0" distL="0" distR="0">
            <wp:extent cx="4930140" cy="2689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85" w:rsidRPr="0073613D" w:rsidRDefault="00D64C85" w:rsidP="00D64C85"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c) </w:t>
      </w:r>
      <w:r w:rsidRPr="0073613D">
        <w:rPr>
          <w:rFonts w:ascii="宋体" w:hAnsi="宋体" w:hint="eastAsia"/>
          <w:sz w:val="24"/>
        </w:rPr>
        <w:t>在“New Java Project”对话框中，输入项目名字。在“Project name”中填入“HelloWorld”，不需要进行其他设置，直接点击“Finish”按钮。</w:t>
      </w:r>
    </w:p>
    <w:p w:rsidR="00D64C85" w:rsidRDefault="007956DB" w:rsidP="00D64C85">
      <w:r>
        <w:rPr>
          <w:rFonts w:hint="eastAsia"/>
          <w:noProof/>
        </w:rPr>
        <w:drawing>
          <wp:inline distT="0" distB="0" distL="0" distR="0">
            <wp:extent cx="4960620" cy="3444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85" w:rsidRPr="0073613D" w:rsidRDefault="00D64C85" w:rsidP="00D64C85">
      <w:pPr>
        <w:spacing w:before="100" w:beforeAutospacing="1" w:after="100" w:afterAutospacing="1"/>
        <w:rPr>
          <w:rFonts w:ascii="宋体" w:hAnsi="宋体"/>
          <w:sz w:val="24"/>
        </w:rPr>
      </w:pPr>
      <w:r w:rsidRPr="0073613D">
        <w:rPr>
          <w:rFonts w:ascii="宋体" w:hAnsi="宋体" w:hint="eastAsia"/>
          <w:sz w:val="24"/>
        </w:rPr>
        <w:t>完成后，</w:t>
      </w:r>
      <w:r>
        <w:rPr>
          <w:rFonts w:ascii="宋体" w:hAnsi="宋体" w:hint="eastAsia"/>
          <w:sz w:val="24"/>
        </w:rPr>
        <w:t>在文件管理器中</w:t>
      </w:r>
      <w:r w:rsidRPr="0073613D">
        <w:rPr>
          <w:rFonts w:ascii="宋体" w:hAnsi="宋体" w:hint="eastAsia"/>
          <w:sz w:val="24"/>
        </w:rPr>
        <w:t>出现HelloWorld项目如下图</w:t>
      </w:r>
    </w:p>
    <w:p w:rsidR="00D64C85" w:rsidRDefault="007956DB" w:rsidP="00D64C85">
      <w:r>
        <w:rPr>
          <w:rFonts w:hint="eastAsia"/>
          <w:noProof/>
        </w:rPr>
        <w:lastRenderedPageBreak/>
        <w:drawing>
          <wp:inline distT="0" distB="0" distL="0" distR="0">
            <wp:extent cx="4686300" cy="2697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85" w:rsidRPr="00AA54B0" w:rsidRDefault="00D64C85" w:rsidP="00D64C85">
      <w:pPr>
        <w:spacing w:before="100" w:beforeAutospacing="1" w:after="100" w:afterAutospacing="1"/>
        <w:rPr>
          <w:rFonts w:ascii="宋体" w:hAnsi="宋体"/>
          <w:sz w:val="24"/>
        </w:rPr>
      </w:pPr>
      <w:r w:rsidRPr="00AA54B0">
        <w:rPr>
          <w:rFonts w:ascii="宋体" w:hAnsi="宋体" w:hint="eastAsia"/>
          <w:sz w:val="24"/>
        </w:rPr>
        <w:t>刚才已建的工作区D:\hjp文件夹下出现helloword文件夹</w:t>
      </w:r>
    </w:p>
    <w:p w:rsidR="00D64C85" w:rsidRDefault="007956DB" w:rsidP="00D64C85">
      <w:r>
        <w:rPr>
          <w:rFonts w:hint="eastAsia"/>
          <w:noProof/>
        </w:rPr>
        <w:drawing>
          <wp:inline distT="0" distB="0" distL="0" distR="0">
            <wp:extent cx="5265420" cy="31165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85" w:rsidRPr="0073613D" w:rsidRDefault="00D64C85" w:rsidP="00D64C85">
      <w:pPr>
        <w:spacing w:before="100" w:beforeAutospacing="1" w:after="100" w:afterAutospacing="1"/>
        <w:rPr>
          <w:rFonts w:ascii="黑体" w:eastAsia="黑体" w:hAnsi="宋体"/>
          <w:b/>
          <w:sz w:val="28"/>
          <w:szCs w:val="28"/>
        </w:rPr>
      </w:pPr>
      <w:r w:rsidRPr="0073613D">
        <w:rPr>
          <w:rFonts w:ascii="黑体" w:eastAsia="黑体" w:hAnsi="宋体" w:hint="eastAsia"/>
          <w:b/>
          <w:sz w:val="28"/>
          <w:szCs w:val="28"/>
        </w:rPr>
        <w:t>2） 在项目中加入HelloWorldApp类</w:t>
      </w:r>
    </w:p>
    <w:p w:rsidR="00D64C85" w:rsidRDefault="007956DB" w:rsidP="00D64C85">
      <w:r>
        <w:rPr>
          <w:rFonts w:hint="eastAsia"/>
          <w:noProof/>
        </w:rPr>
        <w:lastRenderedPageBreak/>
        <w:drawing>
          <wp:inline distT="0" distB="0" distL="0" distR="0">
            <wp:extent cx="4343400" cy="3261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85" w:rsidRPr="0073613D" w:rsidRDefault="00D64C85" w:rsidP="00D64C85">
      <w:pPr>
        <w:spacing w:before="100" w:beforeAutospacing="1" w:after="100" w:afterAutospacing="1"/>
        <w:rPr>
          <w:rFonts w:ascii="宋体" w:hAnsi="宋体"/>
          <w:sz w:val="24"/>
        </w:rPr>
      </w:pPr>
      <w:r w:rsidRPr="0073613D">
        <w:rPr>
          <w:rFonts w:ascii="宋体" w:hAnsi="宋体" w:hint="eastAsia"/>
          <w:sz w:val="24"/>
        </w:rPr>
        <w:t>选</w:t>
      </w:r>
      <w:r>
        <w:rPr>
          <w:rFonts w:ascii="宋体" w:hAnsi="宋体" w:hint="eastAsia"/>
          <w:sz w:val="24"/>
        </w:rPr>
        <w:t>中</w:t>
      </w:r>
      <w:r w:rsidRPr="0073613D">
        <w:rPr>
          <w:rFonts w:ascii="宋体" w:hAnsi="宋体" w:hint="eastAsia"/>
          <w:sz w:val="24"/>
        </w:rPr>
        <w:t>HelloWorld项目后，单击鼠标右键，出现右键菜单，选择“New→Class”，如上图。</w:t>
      </w:r>
    </w:p>
    <w:p w:rsidR="00D64C85" w:rsidRPr="0073613D" w:rsidRDefault="00D64C85" w:rsidP="00D64C85">
      <w:pPr>
        <w:spacing w:before="100" w:beforeAutospacing="1" w:after="100" w:afterAutospacing="1"/>
        <w:rPr>
          <w:rFonts w:ascii="宋体" w:hAnsi="宋体"/>
          <w:sz w:val="24"/>
        </w:rPr>
      </w:pPr>
      <w:r w:rsidRPr="0073613D">
        <w:rPr>
          <w:rFonts w:ascii="宋体" w:hAnsi="宋体" w:hint="eastAsia"/>
          <w:sz w:val="24"/>
        </w:rPr>
        <w:t>在弹出的对话框New Java Class中，Name框中输入“HelloWorldApp”，并且在“public static void main(String[] args)”选项前面打上勾。</w:t>
      </w:r>
      <w:r>
        <w:rPr>
          <w:rFonts w:ascii="宋体" w:hAnsi="宋体" w:hint="eastAsia"/>
          <w:sz w:val="24"/>
        </w:rPr>
        <w:t>如下图。最后，单</w:t>
      </w:r>
      <w:r w:rsidRPr="0073613D">
        <w:rPr>
          <w:rFonts w:ascii="宋体" w:hAnsi="宋体" w:hint="eastAsia"/>
          <w:sz w:val="24"/>
        </w:rPr>
        <w:t>击“Finish”按钮。</w:t>
      </w:r>
    </w:p>
    <w:p w:rsidR="00D64C85" w:rsidRDefault="007956DB" w:rsidP="00D64C85">
      <w:pPr>
        <w:rPr>
          <w:sz w:val="24"/>
        </w:rPr>
      </w:pPr>
      <w:r w:rsidRPr="009F57EB">
        <w:rPr>
          <w:rFonts w:hint="eastAsia"/>
          <w:noProof/>
          <w:sz w:val="24"/>
        </w:rPr>
        <w:drawing>
          <wp:inline distT="0" distB="0" distL="0" distR="0">
            <wp:extent cx="5219700" cy="3429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85" w:rsidRPr="0073613D" w:rsidRDefault="00D64C85" w:rsidP="00D64C85"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单</w:t>
      </w:r>
      <w:r w:rsidRPr="0073613D">
        <w:rPr>
          <w:rFonts w:ascii="宋体" w:hAnsi="宋体" w:hint="eastAsia"/>
          <w:sz w:val="24"/>
        </w:rPr>
        <w:t>击“Finish”按钮后，对话框消失，出现下图界面，对比观察文件管理器的变</w:t>
      </w:r>
      <w:r w:rsidRPr="0073613D">
        <w:rPr>
          <w:rFonts w:ascii="宋体" w:hAnsi="宋体" w:hint="eastAsia"/>
          <w:sz w:val="24"/>
        </w:rPr>
        <w:lastRenderedPageBreak/>
        <w:t>化，同时可以在代码管理器中写HelloWorldApp的代码了。</w:t>
      </w:r>
    </w:p>
    <w:p w:rsidR="00D64C85" w:rsidRDefault="007956DB" w:rsidP="00D64C85">
      <w:pPr>
        <w:rPr>
          <w:sz w:val="24"/>
        </w:rPr>
      </w:pPr>
      <w:r w:rsidRPr="009F57EB">
        <w:rPr>
          <w:rFonts w:hint="eastAsia"/>
          <w:noProof/>
          <w:sz w:val="24"/>
        </w:rPr>
        <w:drawing>
          <wp:inline distT="0" distB="0" distL="0" distR="0">
            <wp:extent cx="5273040" cy="31089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85" w:rsidRPr="0073613D" w:rsidRDefault="00D64C85" w:rsidP="00D64C85">
      <w:pPr>
        <w:spacing w:before="100" w:beforeAutospacing="1" w:after="100" w:afterAutospacing="1"/>
        <w:rPr>
          <w:rFonts w:ascii="宋体" w:hAnsi="宋体"/>
          <w:sz w:val="24"/>
        </w:rPr>
      </w:pPr>
      <w:r w:rsidRPr="0073613D">
        <w:rPr>
          <w:rFonts w:ascii="宋体" w:hAnsi="宋体" w:hint="eastAsia"/>
          <w:sz w:val="24"/>
        </w:rPr>
        <w:t>注意到HelloWorldApp</w:t>
      </w:r>
      <w:r>
        <w:rPr>
          <w:rFonts w:ascii="宋体" w:hAnsi="宋体" w:hint="eastAsia"/>
          <w:sz w:val="24"/>
        </w:rPr>
        <w:t>代码已经生成一部分了，包括类</w:t>
      </w:r>
      <w:r w:rsidRPr="0073613D">
        <w:rPr>
          <w:rFonts w:ascii="宋体" w:hAnsi="宋体" w:hint="eastAsia"/>
          <w:sz w:val="24"/>
        </w:rPr>
        <w:t>以及main方法。在main方法中加入一行代码：</w:t>
      </w:r>
      <w:r>
        <w:rPr>
          <w:rFonts w:ascii="宋体" w:hAnsi="宋体"/>
          <w:sz w:val="24"/>
        </w:rPr>
        <w:br/>
      </w:r>
      <w:r w:rsidRPr="0073613D">
        <w:rPr>
          <w:rFonts w:ascii="宋体" w:hAnsi="宋体" w:hint="eastAsia"/>
          <w:sz w:val="24"/>
        </w:rPr>
        <w:tab/>
      </w:r>
      <w:r w:rsidRPr="0073613D">
        <w:rPr>
          <w:rFonts w:ascii="宋体" w:hAnsi="宋体"/>
          <w:sz w:val="24"/>
        </w:rPr>
        <w:t>System.out.println("Hello World");</w:t>
      </w:r>
      <w:r>
        <w:rPr>
          <w:rFonts w:ascii="宋体" w:hAnsi="宋体" w:hint="eastAsia"/>
          <w:sz w:val="24"/>
        </w:rPr>
        <w:br/>
      </w:r>
      <w:r w:rsidRPr="0073613D">
        <w:rPr>
          <w:rFonts w:ascii="宋体" w:hAnsi="宋体" w:hint="eastAsia"/>
          <w:sz w:val="24"/>
        </w:rPr>
        <w:t>在输入的过程中，可能会出现帮助信息，可以尝试着使用这些帮助。红色的下划线表示有语法错误，在该条语句输入完之前，可以不去在意。</w:t>
      </w:r>
    </w:p>
    <w:p w:rsidR="00D64C85" w:rsidRPr="00D834B8" w:rsidRDefault="007956DB" w:rsidP="00D64C85">
      <w:pPr>
        <w:rPr>
          <w:sz w:val="24"/>
        </w:rPr>
      </w:pPr>
      <w:r w:rsidRPr="009F57EB">
        <w:rPr>
          <w:rFonts w:hint="eastAsia"/>
          <w:noProof/>
          <w:sz w:val="24"/>
        </w:rPr>
        <w:drawing>
          <wp:inline distT="0" distB="0" distL="0" distR="0">
            <wp:extent cx="5273040" cy="28117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85" w:rsidRPr="00D902A5" w:rsidRDefault="00D64C85" w:rsidP="00D64C85">
      <w:pPr>
        <w:spacing w:before="100" w:beforeAutospacing="1" w:after="100" w:afterAutospacing="1"/>
        <w:rPr>
          <w:rFonts w:ascii="黑体" w:eastAsia="黑体" w:hAnsi="宋体"/>
          <w:b/>
          <w:sz w:val="28"/>
          <w:szCs w:val="28"/>
        </w:rPr>
      </w:pPr>
      <w:r w:rsidRPr="00D902A5">
        <w:rPr>
          <w:rFonts w:ascii="黑体" w:eastAsia="黑体" w:hAnsi="宋体" w:hint="eastAsia"/>
          <w:b/>
          <w:sz w:val="28"/>
          <w:szCs w:val="28"/>
        </w:rPr>
        <w:t>3） 运行HelloWorldApp</w:t>
      </w:r>
    </w:p>
    <w:p w:rsidR="00D64C85" w:rsidRPr="0073613D" w:rsidRDefault="00D64C85" w:rsidP="00D64C85"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在运行程序前最好保存一下你的源程序，以防运行过程中出现不可预测的错误。</w:t>
      </w:r>
      <w:r w:rsidRPr="0073613D">
        <w:rPr>
          <w:rFonts w:ascii="宋体" w:hAnsi="宋体" w:hint="eastAsia"/>
          <w:sz w:val="24"/>
        </w:rPr>
        <w:lastRenderedPageBreak/>
        <w:t>如下图在源代码区域选择右键菜单中的RunAs-&gt;Java Application</w:t>
      </w:r>
    </w:p>
    <w:p w:rsidR="00D64C85" w:rsidRDefault="007956DB" w:rsidP="00D64C85">
      <w:r>
        <w:rPr>
          <w:rFonts w:hint="eastAsia"/>
          <w:noProof/>
        </w:rPr>
        <w:drawing>
          <wp:inline distT="0" distB="0" distL="0" distR="0">
            <wp:extent cx="5273040" cy="3733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85" w:rsidRPr="0073613D" w:rsidRDefault="00D64C85" w:rsidP="00D64C85"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如果没有保存修改过的源代码，</w:t>
      </w:r>
      <w:r w:rsidRPr="0073613D">
        <w:rPr>
          <w:rFonts w:ascii="宋体" w:hAnsi="宋体" w:hint="eastAsia"/>
          <w:sz w:val="24"/>
        </w:rPr>
        <w:t>会出现一个Save and Launch对话框，提示保存对于代码的修改，选择Save按钮。</w:t>
      </w:r>
    </w:p>
    <w:p w:rsidR="00D64C85" w:rsidRPr="0073613D" w:rsidRDefault="00D64C85" w:rsidP="00D64C85">
      <w:pPr>
        <w:spacing w:before="100" w:beforeAutospacing="1" w:after="100" w:afterAutospacing="1"/>
        <w:rPr>
          <w:rFonts w:ascii="宋体" w:hAnsi="宋体"/>
          <w:sz w:val="24"/>
        </w:rPr>
      </w:pPr>
      <w:r w:rsidRPr="0073613D">
        <w:rPr>
          <w:rFonts w:ascii="宋体" w:hAnsi="宋体" w:hint="eastAsia"/>
          <w:sz w:val="24"/>
        </w:rPr>
        <w:t>程序结果可以在控制台看到。如下图：</w:t>
      </w:r>
    </w:p>
    <w:p w:rsidR="00D64C85" w:rsidRDefault="007956DB" w:rsidP="00D64C85">
      <w:r>
        <w:rPr>
          <w:rFonts w:hint="eastAsia"/>
          <w:noProof/>
        </w:rPr>
        <w:drawing>
          <wp:inline distT="0" distB="0" distL="0" distR="0">
            <wp:extent cx="4122420" cy="31470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85" w:rsidRPr="003D6BA7" w:rsidRDefault="00D64C85" w:rsidP="00D64C85">
      <w:pPr>
        <w:pStyle w:val="3"/>
      </w:pPr>
      <w:bookmarkStart w:id="9" w:name="_Toc240712360"/>
      <w:bookmarkStart w:id="10" w:name="_Toc401173435"/>
      <w:r>
        <w:rPr>
          <w:rFonts w:hint="eastAsia"/>
        </w:rPr>
        <w:lastRenderedPageBreak/>
        <w:t xml:space="preserve">2 </w:t>
      </w:r>
      <w:r w:rsidRPr="003D6BA7">
        <w:rPr>
          <w:rFonts w:hint="eastAsia"/>
        </w:rPr>
        <w:t>课本光盘提供的</w:t>
      </w:r>
      <w:r w:rsidRPr="003D6BA7">
        <w:rPr>
          <w:rFonts w:hint="eastAsia"/>
        </w:rPr>
        <w:t>Java</w:t>
      </w:r>
      <w:r w:rsidRPr="003D6BA7">
        <w:rPr>
          <w:rFonts w:hint="eastAsia"/>
        </w:rPr>
        <w:t>源代码在</w:t>
      </w:r>
      <w:r w:rsidRPr="003D6BA7">
        <w:rPr>
          <w:rFonts w:hint="eastAsia"/>
        </w:rPr>
        <w:t>Eclipse</w:t>
      </w:r>
      <w:r w:rsidRPr="003D6BA7">
        <w:rPr>
          <w:rFonts w:hint="eastAsia"/>
        </w:rPr>
        <w:t>环境中的使用</w:t>
      </w:r>
      <w:bookmarkEnd w:id="9"/>
      <w:bookmarkEnd w:id="10"/>
    </w:p>
    <w:p w:rsidR="00D64C85" w:rsidRPr="008F10DE" w:rsidRDefault="00D64C85" w:rsidP="00D64C85">
      <w:pPr>
        <w:spacing w:before="100" w:beforeAutospacing="1" w:after="100" w:afterAutospacing="1"/>
        <w:rPr>
          <w:rFonts w:ascii="宋体" w:hAnsi="宋体"/>
          <w:sz w:val="24"/>
        </w:rPr>
      </w:pPr>
      <w:r w:rsidRPr="008F10DE">
        <w:rPr>
          <w:rFonts w:ascii="宋体" w:hAnsi="宋体" w:hint="eastAsia"/>
          <w:sz w:val="24"/>
        </w:rPr>
        <w:t>1）将光盘中的SourceCode目录拷贝到硬盘中，例如D:\</w:t>
      </w:r>
    </w:p>
    <w:p w:rsidR="00D64C85" w:rsidRPr="008F10DE" w:rsidRDefault="00D64C85" w:rsidP="00D64C85">
      <w:pPr>
        <w:spacing w:before="100" w:beforeAutospacing="1" w:after="100" w:afterAutospacing="1"/>
        <w:rPr>
          <w:rFonts w:ascii="宋体" w:hAnsi="宋体"/>
          <w:sz w:val="24"/>
        </w:rPr>
      </w:pPr>
      <w:r w:rsidRPr="008F10DE">
        <w:rPr>
          <w:rFonts w:ascii="宋体" w:hAnsi="宋体" w:hint="eastAsia"/>
          <w:sz w:val="24"/>
        </w:rPr>
        <w:t>2）用上面类似的方法，创建一个新的项目，项目对话框的填写如下图，尤其注意Directory文本框中的目录名称填写是否正确：</w:t>
      </w:r>
    </w:p>
    <w:p w:rsidR="00D64C85" w:rsidRPr="003D6BA7" w:rsidRDefault="007956DB" w:rsidP="00D64C85">
      <w:r>
        <w:rPr>
          <w:rFonts w:hint="eastAsia"/>
          <w:noProof/>
        </w:rPr>
        <w:drawing>
          <wp:inline distT="0" distB="0" distL="0" distR="0">
            <wp:extent cx="3070860" cy="35128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27860" cy="29032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85" w:rsidRPr="00800775" w:rsidRDefault="00D64C85" w:rsidP="00D64C85">
      <w:pPr>
        <w:spacing w:before="100" w:beforeAutospacing="1" w:after="100" w:afterAutospacing="1"/>
        <w:rPr>
          <w:rFonts w:ascii="宋体" w:hAnsi="宋体"/>
          <w:sz w:val="24"/>
        </w:rPr>
      </w:pPr>
      <w:r w:rsidRPr="00800775">
        <w:rPr>
          <w:rFonts w:ascii="宋体" w:hAnsi="宋体" w:hint="eastAsia"/>
          <w:sz w:val="24"/>
        </w:rPr>
        <w:t>选择Finish按钮后，创建了</w:t>
      </w:r>
      <w:r>
        <w:rPr>
          <w:rFonts w:ascii="宋体" w:hAnsi="宋体" w:hint="eastAsia"/>
          <w:sz w:val="24"/>
        </w:rPr>
        <w:t>本书源代码</w:t>
      </w:r>
      <w:r w:rsidRPr="00800775">
        <w:rPr>
          <w:rFonts w:ascii="宋体" w:hAnsi="宋体" w:hint="eastAsia"/>
          <w:sz w:val="24"/>
        </w:rPr>
        <w:t>项目。</w:t>
      </w:r>
    </w:p>
    <w:p w:rsidR="00D64C85" w:rsidRPr="008F10DE" w:rsidRDefault="00D64C85" w:rsidP="00D64C85">
      <w:pPr>
        <w:spacing w:before="100" w:beforeAutospacing="1" w:after="100" w:afterAutospacing="1"/>
        <w:rPr>
          <w:rFonts w:ascii="宋体" w:hAnsi="宋体"/>
          <w:sz w:val="24"/>
        </w:rPr>
      </w:pPr>
      <w:r w:rsidRPr="008F10DE">
        <w:rPr>
          <w:rFonts w:ascii="宋体" w:hAnsi="宋体" w:hint="eastAsia"/>
          <w:sz w:val="24"/>
        </w:rPr>
        <w:t>3）通过双击</w:t>
      </w:r>
      <w:r>
        <w:rPr>
          <w:rFonts w:ascii="宋体" w:hAnsi="宋体" w:hint="eastAsia"/>
          <w:sz w:val="24"/>
        </w:rPr>
        <w:t>Lincoln</w:t>
      </w:r>
      <w:r w:rsidRPr="008F10DE">
        <w:rPr>
          <w:rFonts w:ascii="宋体" w:hAnsi="宋体" w:hint="eastAsia"/>
          <w:sz w:val="24"/>
        </w:rPr>
        <w:t>.java打开该文件，可以在源代码区看到代码了，注意可以通过代码区上面的文件名标记切换打开的源代码。运行源代码，看看结果。</w:t>
      </w:r>
    </w:p>
    <w:p w:rsidR="00D81A0E" w:rsidRPr="00D64C85" w:rsidRDefault="00D81A0E" w:rsidP="00D64C85">
      <w:pPr>
        <w:pStyle w:val="2"/>
      </w:pPr>
      <w:bookmarkStart w:id="11" w:name="_Toc401173436"/>
      <w:r w:rsidRPr="00D64C85">
        <w:rPr>
          <w:rFonts w:hint="eastAsia"/>
        </w:rPr>
        <w:t>实验</w:t>
      </w:r>
      <w:r w:rsidR="00D64C85">
        <w:rPr>
          <w:rFonts w:hint="eastAsia"/>
        </w:rPr>
        <w:t>2</w:t>
      </w:r>
      <w:r w:rsidRPr="00D64C85">
        <w:rPr>
          <w:rFonts w:hint="eastAsia"/>
        </w:rPr>
        <w:t>：</w:t>
      </w:r>
      <w:r w:rsidR="00D64C85">
        <w:rPr>
          <w:rFonts w:hint="eastAsia"/>
        </w:rPr>
        <w:t>输入输出小程序</w:t>
      </w:r>
      <w:bookmarkEnd w:id="11"/>
    </w:p>
    <w:p w:rsidR="00203720" w:rsidRDefault="00D64C85" w:rsidP="00D64C85">
      <w:pPr>
        <w:pStyle w:val="3"/>
      </w:pPr>
      <w:bookmarkStart w:id="12" w:name="_Toc401173437"/>
      <w:r>
        <w:rPr>
          <w:rFonts w:hint="eastAsia"/>
        </w:rPr>
        <w:t>实验目的</w:t>
      </w:r>
      <w:bookmarkEnd w:id="12"/>
    </w:p>
    <w:p w:rsidR="00967D86" w:rsidRDefault="00967D86" w:rsidP="00D64C85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本实验对应课本第二章知识，交互式应用程序：</w:t>
      </w:r>
    </w:p>
    <w:p w:rsidR="00D64C85" w:rsidRDefault="00D64C85" w:rsidP="00967D86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bookmarkStart w:id="13" w:name="OLE_LINK1"/>
      <w:bookmarkStart w:id="14" w:name="OLE_LINK2"/>
      <w:r>
        <w:rPr>
          <w:rFonts w:hint="eastAsia"/>
        </w:rPr>
        <w:t>掌握利用</w:t>
      </w:r>
      <w:r>
        <w:rPr>
          <w:rFonts w:hint="eastAsia"/>
        </w:rPr>
        <w:t>Scanner</w:t>
      </w:r>
      <w:r>
        <w:rPr>
          <w:rFonts w:hint="eastAsia"/>
        </w:rPr>
        <w:t>获取数据，</w:t>
      </w:r>
      <w:r>
        <w:rPr>
          <w:rFonts w:hint="eastAsia"/>
        </w:rPr>
        <w:t>println</w:t>
      </w:r>
      <w:r>
        <w:rPr>
          <w:rFonts w:hint="eastAsia"/>
        </w:rPr>
        <w:t>输出结果的基本方法</w:t>
      </w:r>
    </w:p>
    <w:p w:rsidR="00D64C85" w:rsidRDefault="00D64C85" w:rsidP="00967D86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中的基本数据类型、变量、表达式以及数据类型转化等基本概念</w:t>
      </w:r>
    </w:p>
    <w:p w:rsidR="00D64C85" w:rsidRDefault="00D64C85" w:rsidP="00D64C85">
      <w:pPr>
        <w:pStyle w:val="3"/>
      </w:pPr>
      <w:bookmarkStart w:id="15" w:name="_Toc401173438"/>
      <w:bookmarkEnd w:id="13"/>
      <w:bookmarkEnd w:id="14"/>
      <w:r>
        <w:rPr>
          <w:rFonts w:hint="eastAsia"/>
        </w:rPr>
        <w:lastRenderedPageBreak/>
        <w:t>实验内容</w:t>
      </w:r>
      <w:bookmarkEnd w:id="15"/>
    </w:p>
    <w:p w:rsidR="0071279D" w:rsidRDefault="00967D86" w:rsidP="00D64C85">
      <w:pPr>
        <w:widowControl/>
        <w:spacing w:before="100" w:beforeAutospacing="1" w:after="100" w:afterAutospacing="1"/>
        <w:jc w:val="left"/>
      </w:pPr>
      <w:r>
        <w:tab/>
      </w:r>
      <w:r w:rsidR="0071279D">
        <w:rPr>
          <w:rFonts w:hint="eastAsia"/>
        </w:rPr>
        <w:t>1</w:t>
      </w:r>
      <w:r w:rsidR="0071279D">
        <w:rPr>
          <w:rFonts w:hint="eastAsia"/>
        </w:rPr>
        <w:t>、编写一个程序，从键盘读入三位十进制数，以八进制的形式输出</w:t>
      </w:r>
      <w:r w:rsidR="0071279D">
        <w:rPr>
          <w:rFonts w:hint="eastAsia"/>
        </w:rPr>
        <w:t>,</w:t>
      </w:r>
      <w:r w:rsidR="0071279D">
        <w:rPr>
          <w:rFonts w:hint="eastAsia"/>
        </w:rPr>
        <w:t>要求程序有较友好的交换过程、源代码撰写较规范。</w:t>
      </w:r>
    </w:p>
    <w:p w:rsidR="0071279D" w:rsidRPr="0071279D" w:rsidRDefault="0071279D" w:rsidP="00D64C85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、编写一个程序，从键盘读入一元二次方程</w:t>
      </w:r>
      <w:r>
        <w:rPr>
          <w:rFonts w:hint="eastAsia"/>
        </w:rPr>
        <w:t>ax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+ bx + c = 0</w:t>
      </w:r>
      <w:r>
        <w:rPr>
          <w:rFonts w:hint="eastAsia"/>
        </w:rPr>
        <w:t>的系数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，计算输出其两个根。</w:t>
      </w:r>
    </w:p>
    <w:p w:rsidR="00D81A0E" w:rsidRDefault="007F57CE" w:rsidP="00490E4C">
      <w:pPr>
        <w:pStyle w:val="2"/>
      </w:pPr>
      <w:bookmarkStart w:id="16" w:name="_Toc401173439"/>
      <w:r w:rsidRPr="00490E4C">
        <w:rPr>
          <w:rFonts w:hint="eastAsia"/>
        </w:rPr>
        <w:t>实验</w:t>
      </w:r>
      <w:r w:rsidRPr="00490E4C">
        <w:rPr>
          <w:rFonts w:hint="eastAsia"/>
        </w:rPr>
        <w:t>3</w:t>
      </w:r>
      <w:r w:rsidRPr="00490E4C">
        <w:rPr>
          <w:rFonts w:hint="eastAsia"/>
        </w:rPr>
        <w:t>：</w:t>
      </w:r>
      <w:r w:rsidR="0034068B" w:rsidRPr="00490E4C">
        <w:rPr>
          <w:rFonts w:hint="eastAsia"/>
        </w:rPr>
        <w:t>预定义类与自定义类</w:t>
      </w:r>
      <w:bookmarkEnd w:id="16"/>
    </w:p>
    <w:p w:rsidR="00490E4C" w:rsidRDefault="00490E4C" w:rsidP="004F11B3">
      <w:pPr>
        <w:pStyle w:val="3"/>
      </w:pPr>
      <w:bookmarkStart w:id="17" w:name="_Toc401173440"/>
      <w:r>
        <w:rPr>
          <w:rFonts w:hint="eastAsia"/>
        </w:rPr>
        <w:t>实验目的</w:t>
      </w:r>
      <w:bookmarkEnd w:id="17"/>
    </w:p>
    <w:p w:rsidR="00490E4C" w:rsidRDefault="00490E4C" w:rsidP="00490E4C">
      <w:r>
        <w:rPr>
          <w:rFonts w:hint="eastAsia"/>
        </w:rPr>
        <w:t>本实验对应课本第三、第四章知识</w:t>
      </w:r>
    </w:p>
    <w:p w:rsidR="00490E4C" w:rsidRDefault="0005057E" w:rsidP="004F11B3">
      <w:pPr>
        <w:numPr>
          <w:ilvl w:val="0"/>
          <w:numId w:val="12"/>
        </w:numPr>
      </w:pPr>
      <w:r>
        <w:rPr>
          <w:rFonts w:hint="eastAsia"/>
        </w:rPr>
        <w:t>掌握字符串、数学类等主要预定义类的使用方法</w:t>
      </w:r>
    </w:p>
    <w:p w:rsidR="0005057E" w:rsidRDefault="0005057E" w:rsidP="004F11B3">
      <w:pPr>
        <w:numPr>
          <w:ilvl w:val="0"/>
          <w:numId w:val="12"/>
        </w:numPr>
      </w:pPr>
      <w:r>
        <w:rPr>
          <w:rFonts w:hint="eastAsia"/>
        </w:rPr>
        <w:t>掌握自定义类的一般方法</w:t>
      </w:r>
    </w:p>
    <w:p w:rsidR="0005057E" w:rsidRDefault="0005057E" w:rsidP="004F11B3">
      <w:pPr>
        <w:pStyle w:val="3"/>
      </w:pPr>
      <w:bookmarkStart w:id="18" w:name="_Toc401173441"/>
      <w:r>
        <w:rPr>
          <w:rFonts w:hint="eastAsia"/>
        </w:rPr>
        <w:t>实验内容</w:t>
      </w:r>
      <w:bookmarkEnd w:id="18"/>
    </w:p>
    <w:p w:rsidR="0005057E" w:rsidRDefault="0005057E" w:rsidP="00490E4C">
      <w:r>
        <w:rPr>
          <w:rFonts w:hint="eastAsia"/>
        </w:rPr>
        <w:t>编写一个程序，实现如下功能：</w:t>
      </w:r>
    </w:p>
    <w:p w:rsidR="0005057E" w:rsidRDefault="0005057E" w:rsidP="00490E4C">
      <w:r>
        <w:rPr>
          <w:rFonts w:hint="eastAsia"/>
        </w:rPr>
        <w:tab/>
      </w:r>
      <w:r>
        <w:rPr>
          <w:rFonts w:hint="eastAsia"/>
        </w:rPr>
        <w:t>自定义一个银行账户类，包括用户名，账号，余额等属性以及存钱、取钱、加利息、查询余额等方法。</w:t>
      </w:r>
    </w:p>
    <w:p w:rsidR="0005057E" w:rsidRDefault="0005057E" w:rsidP="00490E4C">
      <w:r>
        <w:rPr>
          <w:rFonts w:hint="eastAsia"/>
        </w:rPr>
        <w:tab/>
      </w:r>
      <w:r>
        <w:rPr>
          <w:rFonts w:hint="eastAsia"/>
        </w:rPr>
        <w:t>模拟两个用户的各</w:t>
      </w:r>
      <w:r>
        <w:rPr>
          <w:rFonts w:hint="eastAsia"/>
        </w:rPr>
        <w:t>8</w:t>
      </w:r>
      <w:r>
        <w:rPr>
          <w:rFonts w:hint="eastAsia"/>
        </w:rPr>
        <w:t>次交易，包括创建账户，取钱，存钱，查询余额，加息。创建账户所需的信息由键盘输入；存钱、取钱的数额由随机数模拟，随机数上限由键盘输入。</w:t>
      </w:r>
    </w:p>
    <w:p w:rsidR="0005057E" w:rsidRPr="0005057E" w:rsidRDefault="0005057E" w:rsidP="00490E4C">
      <w:r>
        <w:rPr>
          <w:rFonts w:hint="eastAsia"/>
        </w:rPr>
        <w:tab/>
      </w:r>
      <w:r>
        <w:rPr>
          <w:rFonts w:hint="eastAsia"/>
        </w:rPr>
        <w:t>每次账户交易</w:t>
      </w:r>
      <w:r w:rsidR="004F11B3">
        <w:rPr>
          <w:rFonts w:hint="eastAsia"/>
        </w:rPr>
        <w:t>在屏幕打印交易后的账户信息</w:t>
      </w:r>
    </w:p>
    <w:p w:rsidR="004F11B3" w:rsidRDefault="004F11B3" w:rsidP="00D64C85">
      <w:pPr>
        <w:pStyle w:val="2"/>
      </w:pPr>
      <w:bookmarkStart w:id="19" w:name="_Toc401173442"/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：分支循环初步</w:t>
      </w:r>
      <w:bookmarkEnd w:id="19"/>
    </w:p>
    <w:p w:rsidR="004F11B3" w:rsidRDefault="004F11B3" w:rsidP="004F11B3">
      <w:r>
        <w:rPr>
          <w:rFonts w:hint="eastAsia"/>
        </w:rPr>
        <w:t>本实验对应课本第五章内容，流程控制：</w:t>
      </w:r>
    </w:p>
    <w:p w:rsidR="004F11B3" w:rsidRDefault="004F11B3" w:rsidP="004F11B3">
      <w:pPr>
        <w:autoSpaceDE w:val="0"/>
        <w:autoSpaceDN w:val="0"/>
        <w:adjustRightInd w:val="0"/>
        <w:jc w:val="left"/>
      </w:pPr>
      <w:r w:rsidRPr="004F11B3">
        <w:rPr>
          <w:rFonts w:ascii="Calibri-Bold" w:hAnsi="Calibri-Bold" w:cs="Calibri-Bold" w:hint="eastAsia"/>
          <w:b/>
          <w:bCs/>
          <w:kern w:val="0"/>
          <w:sz w:val="28"/>
          <w:szCs w:val="28"/>
        </w:rPr>
        <w:t>实验目的</w:t>
      </w:r>
    </w:p>
    <w:p w:rsidR="004F11B3" w:rsidRPr="004F11B3" w:rsidRDefault="004F11B3" w:rsidP="004F11B3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Fonts w:hint="eastAsia"/>
        </w:rPr>
        <w:t>尝试阅读理解简单的分支、循环程序</w:t>
      </w:r>
    </w:p>
    <w:p w:rsidR="004F11B3" w:rsidRDefault="004F11B3" w:rsidP="004F11B3">
      <w:pPr>
        <w:autoSpaceDE w:val="0"/>
        <w:autoSpaceDN w:val="0"/>
        <w:adjustRightInd w:val="0"/>
        <w:jc w:val="left"/>
        <w:rPr>
          <w:rFonts w:ascii="Calibri-Bold" w:hAnsi="Calibri-Bold" w:cs="Calibri-Bold"/>
          <w:b/>
          <w:bCs/>
          <w:kern w:val="0"/>
          <w:sz w:val="28"/>
          <w:szCs w:val="28"/>
        </w:rPr>
      </w:pPr>
      <w:r>
        <w:rPr>
          <w:rFonts w:ascii="Calibri-Bold" w:hAnsi="Calibri-Bold" w:cs="Calibri-Bold" w:hint="eastAsia"/>
          <w:b/>
          <w:bCs/>
          <w:kern w:val="0"/>
          <w:sz w:val="28"/>
          <w:szCs w:val="28"/>
        </w:rPr>
        <w:t>实验内容：</w:t>
      </w:r>
    </w:p>
    <w:p w:rsidR="004F11B3" w:rsidRDefault="004F11B3" w:rsidP="004F11B3">
      <w:r w:rsidRPr="004F11B3">
        <w:t xml:space="preserve"> </w:t>
      </w:r>
      <w:r w:rsidRPr="004F11B3">
        <w:rPr>
          <w:rFonts w:hint="eastAsia"/>
        </w:rPr>
        <w:t>1</w:t>
      </w:r>
      <w:r w:rsidRPr="004F11B3">
        <w:rPr>
          <w:rFonts w:hint="eastAsia"/>
        </w:rPr>
        <w:t>、</w:t>
      </w:r>
      <w:r>
        <w:rPr>
          <w:rFonts w:hint="eastAsia"/>
        </w:rPr>
        <w:t>编写程序，实现</w:t>
      </w:r>
      <w:r w:rsidRPr="004F11B3">
        <w:t>WSAD</w:t>
      </w:r>
      <w:r w:rsidRPr="004F11B3">
        <w:rPr>
          <w:rFonts w:hint="eastAsia"/>
        </w:rPr>
        <w:t>”方向控制。功能描述：编写一个程序，当键盘输入为“</w:t>
      </w:r>
      <w:r w:rsidRPr="004F11B3">
        <w:t>WSAD”</w:t>
      </w:r>
      <w:r w:rsidRPr="004F11B3">
        <w:rPr>
          <w:rFonts w:hint="eastAsia"/>
        </w:rPr>
        <w:t>这四个按键中的其中一个（大小写皆可），输出相对应的方向。比如用户输入“</w:t>
      </w:r>
      <w:r w:rsidRPr="004F11B3">
        <w:t>W</w:t>
      </w:r>
      <w:r w:rsidRPr="004F11B3">
        <w:rPr>
          <w:rFonts w:hint="eastAsia"/>
        </w:rPr>
        <w:t>”，输出“左”。</w:t>
      </w:r>
    </w:p>
    <w:p w:rsidR="004F11B3" w:rsidRPr="004F11B3" w:rsidRDefault="004F11B3" w:rsidP="004F11B3">
      <w:r>
        <w:rPr>
          <w:rFonts w:hint="eastAsia"/>
        </w:rPr>
        <w:t>2</w:t>
      </w:r>
      <w:r>
        <w:rPr>
          <w:rFonts w:hint="eastAsia"/>
        </w:rPr>
        <w:t>、编写程序，实现</w:t>
      </w:r>
      <w:r>
        <w:rPr>
          <w:rFonts w:hint="eastAsia"/>
        </w:rPr>
        <w:t>Hi</w:t>
      </w:r>
      <w:r>
        <w:rPr>
          <w:rFonts w:hint="eastAsia"/>
        </w:rPr>
        <w:t>‐</w:t>
      </w:r>
      <w:r>
        <w:rPr>
          <w:rFonts w:hint="eastAsia"/>
        </w:rPr>
        <w:t xml:space="preserve">Lo </w:t>
      </w:r>
      <w:r>
        <w:rPr>
          <w:rFonts w:hint="eastAsia"/>
        </w:rPr>
        <w:t>猜猜游戏程序。实验描述：从</w:t>
      </w:r>
      <w:r>
        <w:rPr>
          <w:rFonts w:hint="eastAsia"/>
        </w:rPr>
        <w:t xml:space="preserve">1-1000 </w:t>
      </w:r>
      <w:r>
        <w:rPr>
          <w:rFonts w:hint="eastAsia"/>
        </w:rPr>
        <w:t>中随机选择一个数，反复让用户猜该数字是什么，直到用户猜对或用户退出为止。每猜一次告诉用户猜测的结果是对还是过大或是过小。使用一个标识值确定用户是否想退出。当用户猜对时报告其猜测的次数。每次游戏结束时询问用户是否想继续玩，直到用户选择结束。</w:t>
      </w:r>
    </w:p>
    <w:p w:rsidR="00981A54" w:rsidRDefault="00981A54" w:rsidP="00D64C85">
      <w:pPr>
        <w:pStyle w:val="2"/>
      </w:pPr>
      <w:bookmarkStart w:id="20" w:name="_Toc401173443"/>
      <w:r w:rsidRPr="00D64C85">
        <w:rPr>
          <w:rFonts w:hint="eastAsia"/>
        </w:rPr>
        <w:lastRenderedPageBreak/>
        <w:t>实验</w:t>
      </w:r>
      <w:r w:rsidR="004F11B3">
        <w:rPr>
          <w:rFonts w:hint="eastAsia"/>
        </w:rPr>
        <w:t>5</w:t>
      </w:r>
      <w:r w:rsidRPr="00D64C85">
        <w:rPr>
          <w:rFonts w:hint="eastAsia"/>
        </w:rPr>
        <w:t>：</w:t>
      </w:r>
      <w:r w:rsidR="00967D86">
        <w:rPr>
          <w:rFonts w:hint="eastAsia"/>
        </w:rPr>
        <w:t>四则运算器</w:t>
      </w:r>
      <w:bookmarkEnd w:id="20"/>
      <w:r w:rsidR="00967D86">
        <w:rPr>
          <w:rFonts w:hint="eastAsia"/>
        </w:rPr>
        <w:t xml:space="preserve"> </w:t>
      </w:r>
    </w:p>
    <w:p w:rsidR="00D64C85" w:rsidRDefault="00D64C85" w:rsidP="00D64C85">
      <w:pPr>
        <w:pStyle w:val="3"/>
      </w:pPr>
      <w:bookmarkStart w:id="21" w:name="_Toc401173444"/>
      <w:r>
        <w:rPr>
          <w:rFonts w:hint="eastAsia"/>
        </w:rPr>
        <w:t>实验目的</w:t>
      </w:r>
      <w:bookmarkEnd w:id="21"/>
    </w:p>
    <w:p w:rsidR="00967D86" w:rsidRDefault="00967D86" w:rsidP="00967D86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本实验对应课本第五</w:t>
      </w:r>
      <w:r w:rsidR="004F11B3">
        <w:rPr>
          <w:rFonts w:hint="eastAsia"/>
        </w:rPr>
        <w:t>、六</w:t>
      </w:r>
      <w:r>
        <w:rPr>
          <w:rFonts w:hint="eastAsia"/>
        </w:rPr>
        <w:t>章，控制流程：</w:t>
      </w:r>
    </w:p>
    <w:p w:rsidR="00D64C85" w:rsidRDefault="00D64C85" w:rsidP="00967D86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Fonts w:hint="eastAsia"/>
        </w:rPr>
        <w:t>学习、理解</w:t>
      </w:r>
      <w:r>
        <w:rPr>
          <w:rFonts w:hint="eastAsia"/>
        </w:rPr>
        <w:t>Scanner</w:t>
      </w:r>
      <w:r>
        <w:rPr>
          <w:rFonts w:hint="eastAsia"/>
        </w:rPr>
        <w:t>扩展应用</w:t>
      </w:r>
    </w:p>
    <w:p w:rsidR="00D64C85" w:rsidRDefault="00D64C85" w:rsidP="00967D86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Fonts w:hint="eastAsia"/>
        </w:rPr>
        <w:t>尝试阅读理解简单的分支、循环程序</w:t>
      </w:r>
    </w:p>
    <w:p w:rsidR="00D64C85" w:rsidRDefault="00D64C85" w:rsidP="00967D86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Fonts w:hint="eastAsia"/>
        </w:rPr>
        <w:t>更深入学习的利用</w:t>
      </w:r>
      <w:r>
        <w:rPr>
          <w:rFonts w:hint="eastAsia"/>
        </w:rPr>
        <w:t>Debug</w:t>
      </w:r>
      <w:r>
        <w:rPr>
          <w:rFonts w:hint="eastAsia"/>
        </w:rPr>
        <w:t>工具分析程序控制流程</w:t>
      </w:r>
    </w:p>
    <w:p w:rsidR="00D64C85" w:rsidRPr="00D64C85" w:rsidRDefault="00D64C85" w:rsidP="00967D86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Fonts w:hint="eastAsia"/>
        </w:rPr>
        <w:t>简单的文本处理</w:t>
      </w:r>
    </w:p>
    <w:p w:rsidR="00D64C85" w:rsidRDefault="00D64C85" w:rsidP="00D64C85">
      <w:pPr>
        <w:pStyle w:val="3"/>
      </w:pPr>
      <w:bookmarkStart w:id="22" w:name="_Toc401173445"/>
      <w:r>
        <w:rPr>
          <w:rFonts w:hint="eastAsia"/>
        </w:rPr>
        <w:t>实验内容</w:t>
      </w:r>
      <w:bookmarkEnd w:id="22"/>
    </w:p>
    <w:p w:rsidR="00D64C85" w:rsidRDefault="00D64C85" w:rsidP="00D64C85">
      <w:r>
        <w:rPr>
          <w:rFonts w:hint="eastAsia"/>
        </w:rPr>
        <w:t>阅读程序，完成下面要求</w:t>
      </w:r>
    </w:p>
    <w:p w:rsidR="00D64C85" w:rsidRPr="00D64C85" w:rsidRDefault="00D64C85" w:rsidP="00D64C85">
      <w:r w:rsidRPr="00D64C85">
        <w:t>/************************</w:t>
      </w:r>
    </w:p>
    <w:p w:rsidR="00D64C85" w:rsidRPr="00D64C85" w:rsidRDefault="00D64C85" w:rsidP="00D64C85">
      <w:r w:rsidRPr="00D64C85">
        <w:t xml:space="preserve"> </w:t>
      </w:r>
      <w:r w:rsidRPr="00D64C85">
        <w:t>要求</w:t>
      </w:r>
    </w:p>
    <w:p w:rsidR="00D64C85" w:rsidRPr="00D64C85" w:rsidRDefault="00D64C85" w:rsidP="00D64C85">
      <w:r w:rsidRPr="00D64C85">
        <w:t xml:space="preserve"> 1 Debug</w:t>
      </w:r>
      <w:r w:rsidRPr="00D64C85">
        <w:t>模式运行分析该程序，写出该程序的作用</w:t>
      </w:r>
    </w:p>
    <w:p w:rsidR="00D64C85" w:rsidRPr="00D64C85" w:rsidRDefault="00D64C85" w:rsidP="00D64C85">
      <w:r w:rsidRPr="00D64C85">
        <w:t xml:space="preserve"> 2 </w:t>
      </w:r>
      <w:r w:rsidRPr="00D64C85">
        <w:t>补充完整该程序，使得其可以正确计算</w:t>
      </w:r>
      <w:r w:rsidRPr="00D64C85">
        <w:t>data.txt</w:t>
      </w:r>
      <w:r w:rsidRPr="00D64C85">
        <w:t>中的所有运算，并友好的输出结果</w:t>
      </w:r>
    </w:p>
    <w:p w:rsidR="00D64C85" w:rsidRPr="00D64C85" w:rsidRDefault="00D64C85" w:rsidP="00D64C85">
      <w:r w:rsidRPr="00D64C85">
        <w:t xml:space="preserve"> 3 </w:t>
      </w:r>
      <w:r w:rsidRPr="00D64C85">
        <w:t>拷贝</w:t>
      </w:r>
      <w:r w:rsidRPr="00D64C85">
        <w:t>data.txt</w:t>
      </w:r>
      <w:r w:rsidRPr="00D64C85">
        <w:t>的路径到</w:t>
      </w:r>
      <w:r w:rsidRPr="00D64C85">
        <w:t>d</w:t>
      </w:r>
      <w:r w:rsidRPr="00D64C85">
        <w:t>盘根目录下，如何使程序正确运行</w:t>
      </w:r>
    </w:p>
    <w:p w:rsidR="00D64C85" w:rsidRPr="00D64C85" w:rsidRDefault="00D64C85" w:rsidP="00D64C85">
      <w:r w:rsidRPr="00D64C85">
        <w:t xml:space="preserve"> 4 </w:t>
      </w:r>
      <w:r w:rsidRPr="00D64C85">
        <w:t>修改该程序，使其支持</w:t>
      </w:r>
      <w:r w:rsidRPr="00D64C85">
        <w:t>data2.txt</w:t>
      </w:r>
      <w:r w:rsidRPr="00D64C85">
        <w:t>数据处理</w:t>
      </w:r>
    </w:p>
    <w:p w:rsidR="00D64C85" w:rsidRPr="00D64C85" w:rsidRDefault="00D64C85" w:rsidP="00D64C85">
      <w:r w:rsidRPr="00D64C85">
        <w:t xml:space="preserve"> 5 (optional)</w:t>
      </w:r>
      <w:r w:rsidRPr="00D64C85">
        <w:t>修改程序，列举溢出、崩溃、文件未找到</w:t>
      </w:r>
      <w:ins w:id="23" w:author="ZYP" w:date="2014-11-19T18:09:00Z">
        <w:r w:rsidR="009A4880" w:rsidRPr="009A4880">
          <w:t>java.io.FileNotFoundException</w:t>
        </w:r>
      </w:ins>
      <w:r w:rsidRPr="00D64C85">
        <w:t>等运行时或运行后错误</w:t>
      </w:r>
    </w:p>
    <w:p w:rsidR="00D64C85" w:rsidRPr="00D64C85" w:rsidRDefault="00D64C85" w:rsidP="00D64C85">
      <w:r w:rsidRPr="00D64C85">
        <w:t xml:space="preserve"> 6 </w:t>
      </w:r>
      <w:r w:rsidRPr="00D64C85">
        <w:t>（</w:t>
      </w:r>
      <w:r w:rsidRPr="00D64C85">
        <w:t>Optional</w:t>
      </w:r>
      <w:r w:rsidRPr="00D64C85">
        <w:t>）修</w:t>
      </w:r>
      <w:del w:id="24" w:author="ZYP" w:date="2014-10-24T22:48:00Z">
        <w:r w:rsidRPr="00D64C85" w:rsidDel="00482FA1">
          <w:delText>改</w:delText>
        </w:r>
      </w:del>
      <w:r w:rsidRPr="00D64C85">
        <w:t>改程序，使其支持</w:t>
      </w:r>
      <w:r w:rsidRPr="00D64C85">
        <w:t>data3.txt</w:t>
      </w:r>
    </w:p>
    <w:p w:rsidR="00D64C85" w:rsidRPr="00D64C85" w:rsidRDefault="00D64C85" w:rsidP="00D64C85">
      <w:r w:rsidRPr="00D64C85">
        <w:t>*************************/</w:t>
      </w:r>
    </w:p>
    <w:p w:rsidR="00D64C85" w:rsidRPr="00D64C85" w:rsidRDefault="00D64C85" w:rsidP="00D64C85"/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bookmarkStart w:id="25" w:name="OLE_LINK5"/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import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 xml:space="preserve"> java.io.File;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import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 xml:space="preserve"> java.util.Scanner;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 xml:space="preserve"> T02Scanner {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 xml:space="preserve"> main(String args[]) </w:t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 xml:space="preserve"> Exception {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  <w:t xml:space="preserve">String filename = </w:t>
      </w:r>
      <w:r w:rsidRPr="00D64C85">
        <w:rPr>
          <w:rFonts w:ascii="Courier New" w:hAnsi="Courier New" w:cs="Courier New"/>
          <w:color w:val="2A00FF"/>
          <w:kern w:val="0"/>
          <w:szCs w:val="21"/>
        </w:rPr>
        <w:t>"data.txt"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 xml:space="preserve"> op1,op2,result=0;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  <w:t>String operator =</w:t>
      </w:r>
      <w:r w:rsidRPr="00D64C85">
        <w:rPr>
          <w:rFonts w:ascii="Courier New" w:hAnsi="Courier New" w:cs="Courier New"/>
          <w:color w:val="2A00FF"/>
          <w:kern w:val="0"/>
          <w:szCs w:val="21"/>
        </w:rPr>
        <w:t>""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3F7F5F"/>
          <w:kern w:val="0"/>
          <w:szCs w:val="21"/>
        </w:rPr>
        <w:t>// create a scanner from the data file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  <w:t xml:space="preserve">Scanner scanner = </w:t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 xml:space="preserve"> Scanner(</w:t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 xml:space="preserve"> File(filename));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D64C85">
        <w:rPr>
          <w:rFonts w:ascii="Courier New" w:hAnsi="Courier New" w:cs="Courier New"/>
          <w:color w:val="3F7F5F"/>
          <w:kern w:val="0"/>
          <w:szCs w:val="21"/>
        </w:rPr>
        <w:t>重复从文件中读取数据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 xml:space="preserve"> (scanner.hasNext()) {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3F7F5F"/>
          <w:kern w:val="0"/>
          <w:szCs w:val="21"/>
        </w:rPr>
        <w:t>// retrieve each data element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  <w:t>operator = scanner.next();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  <w:t>op1 = scanner.nextInt();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  <w:t>op2 = scanner.nextInt();</w:t>
      </w:r>
    </w:p>
    <w:p w:rsidR="00D64C85" w:rsidRPr="00D64C85" w:rsidDel="007956DB" w:rsidRDefault="00D64C85" w:rsidP="00D64C85">
      <w:pPr>
        <w:autoSpaceDE w:val="0"/>
        <w:autoSpaceDN w:val="0"/>
        <w:adjustRightInd w:val="0"/>
        <w:jc w:val="left"/>
        <w:rPr>
          <w:del w:id="26" w:author="ZYP" w:date="2014-11-19T18:06:00Z"/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lastRenderedPageBreak/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 xml:space="preserve"> (operator.equals(</w:t>
      </w:r>
      <w:r w:rsidRPr="00D64C85">
        <w:rPr>
          <w:rFonts w:ascii="Courier New" w:hAnsi="Courier New" w:cs="Courier New"/>
          <w:color w:val="2A00FF"/>
          <w:kern w:val="0"/>
          <w:szCs w:val="21"/>
        </w:rPr>
        <w:t>"+"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>))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  <w:t>result = op1 + op2;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else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 xml:space="preserve"> (operator.equals(</w:t>
      </w:r>
      <w:r w:rsidRPr="00D64C85">
        <w:rPr>
          <w:rFonts w:ascii="Courier New" w:hAnsi="Courier New" w:cs="Courier New"/>
          <w:color w:val="2A00FF"/>
          <w:kern w:val="0"/>
          <w:szCs w:val="21"/>
        </w:rPr>
        <w:t>"-"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>))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  <w:t>result = op1 - op2;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D64C85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D64C85">
        <w:rPr>
          <w:rFonts w:ascii="Courier New" w:hAnsi="Courier New" w:cs="Courier New"/>
          <w:color w:val="2A00FF"/>
          <w:kern w:val="0"/>
          <w:szCs w:val="21"/>
        </w:rPr>
        <w:t>"result is "</w:t>
      </w:r>
      <w:r w:rsidRPr="00D64C85">
        <w:rPr>
          <w:rFonts w:ascii="Courier New" w:hAnsi="Courier New" w:cs="Courier New"/>
          <w:color w:val="000000"/>
          <w:kern w:val="0"/>
          <w:szCs w:val="21"/>
        </w:rPr>
        <w:t xml:space="preserve"> + result);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</w:r>
      <w:r w:rsidRPr="00D64C85">
        <w:rPr>
          <w:rFonts w:ascii="Courier New" w:hAnsi="Courier New" w:cs="Courier New"/>
          <w:color w:val="000000"/>
          <w:kern w:val="0"/>
          <w:szCs w:val="21"/>
        </w:rPr>
        <w:tab/>
        <w:t xml:space="preserve">scanner.close(); </w:t>
      </w:r>
      <w:r w:rsidRPr="00D64C85">
        <w:rPr>
          <w:rFonts w:ascii="Courier New" w:hAnsi="Courier New" w:cs="Courier New"/>
          <w:color w:val="3F7F5F"/>
          <w:kern w:val="0"/>
          <w:szCs w:val="21"/>
        </w:rPr>
        <w:t>// also closes the File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D64C85" w:rsidRPr="00D64C85" w:rsidRDefault="00D64C85" w:rsidP="00D64C85">
      <w:pPr>
        <w:rPr>
          <w:szCs w:val="21"/>
        </w:rPr>
      </w:pPr>
      <w:r w:rsidRPr="00D64C85">
        <w:rPr>
          <w:rFonts w:ascii="Courier New" w:hAnsi="Courier New" w:cs="Courier New"/>
          <w:color w:val="000000"/>
          <w:kern w:val="0"/>
          <w:szCs w:val="21"/>
        </w:rPr>
        <w:t>}</w:t>
      </w:r>
    </w:p>
    <w:bookmarkEnd w:id="25"/>
    <w:p w:rsidR="00D64C85" w:rsidRDefault="00D64C85" w:rsidP="00D64C85"/>
    <w:p w:rsidR="00D64C85" w:rsidRDefault="00D64C85" w:rsidP="00D64C85">
      <w:pPr>
        <w:pStyle w:val="2"/>
      </w:pPr>
      <w:bookmarkStart w:id="27" w:name="_Toc401173446"/>
      <w:r>
        <w:rPr>
          <w:rFonts w:hint="eastAsia"/>
        </w:rPr>
        <w:t>实验</w:t>
      </w:r>
      <w:r w:rsidR="004F11B3">
        <w:rPr>
          <w:rFonts w:hint="eastAsia"/>
        </w:rPr>
        <w:t>6</w:t>
      </w:r>
      <w:r>
        <w:rPr>
          <w:rFonts w:hint="eastAsia"/>
        </w:rPr>
        <w:t>：</w:t>
      </w:r>
      <w:r w:rsidR="00967D86">
        <w:rPr>
          <w:rFonts w:hint="eastAsia"/>
        </w:rPr>
        <w:t>文本处理</w:t>
      </w:r>
      <w:bookmarkEnd w:id="27"/>
    </w:p>
    <w:p w:rsidR="00D64C85" w:rsidRDefault="00D64C85" w:rsidP="00D64C85">
      <w:pPr>
        <w:pStyle w:val="3"/>
      </w:pPr>
      <w:bookmarkStart w:id="28" w:name="_Toc401173447"/>
      <w:r>
        <w:rPr>
          <w:rFonts w:hint="eastAsia"/>
        </w:rPr>
        <w:t>实验目的</w:t>
      </w:r>
      <w:bookmarkEnd w:id="28"/>
    </w:p>
    <w:p w:rsidR="00967D86" w:rsidRDefault="00967D86" w:rsidP="00D64C85">
      <w:r>
        <w:rPr>
          <w:rFonts w:hint="eastAsia"/>
        </w:rPr>
        <w:t>本实验对应课本第五章控制流程以及第三章，</w:t>
      </w:r>
      <w:r>
        <w:rPr>
          <w:rFonts w:hint="eastAsia"/>
        </w:rPr>
        <w:t>Java</w:t>
      </w:r>
      <w:r>
        <w:rPr>
          <w:rFonts w:hint="eastAsia"/>
        </w:rPr>
        <w:t>预定义类</w:t>
      </w:r>
    </w:p>
    <w:p w:rsidR="00D64C85" w:rsidRDefault="00D64C85" w:rsidP="00967D86">
      <w:pPr>
        <w:numPr>
          <w:ilvl w:val="0"/>
          <w:numId w:val="11"/>
        </w:numPr>
      </w:pPr>
      <w:r>
        <w:rPr>
          <w:rFonts w:hint="eastAsia"/>
        </w:rPr>
        <w:t>综合运用控制</w:t>
      </w:r>
      <w:r w:rsidR="00967D86">
        <w:rPr>
          <w:rFonts w:hint="eastAsia"/>
        </w:rPr>
        <w:t>流程</w:t>
      </w:r>
    </w:p>
    <w:p w:rsidR="00967D86" w:rsidRDefault="00967D86" w:rsidP="00967D86">
      <w:pPr>
        <w:numPr>
          <w:ilvl w:val="0"/>
          <w:numId w:val="11"/>
        </w:numPr>
      </w:pPr>
      <w:r>
        <w:rPr>
          <w:rFonts w:hint="eastAsia"/>
        </w:rPr>
        <w:t>学习使用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Random</w:t>
      </w:r>
      <w:r>
        <w:rPr>
          <w:rFonts w:hint="eastAsia"/>
        </w:rPr>
        <w:t>等类。</w:t>
      </w:r>
    </w:p>
    <w:p w:rsidR="00967D86" w:rsidRPr="00D64C85" w:rsidRDefault="00967D86" w:rsidP="00D64C85"/>
    <w:p w:rsidR="00D64C85" w:rsidRPr="00D64C85" w:rsidRDefault="00D64C85" w:rsidP="00D64C85">
      <w:pPr>
        <w:pStyle w:val="3"/>
      </w:pPr>
      <w:bookmarkStart w:id="29" w:name="_Toc401173448"/>
      <w:r>
        <w:rPr>
          <w:rFonts w:hint="eastAsia"/>
        </w:rPr>
        <w:t>实验内容</w:t>
      </w:r>
      <w:bookmarkEnd w:id="29"/>
    </w:p>
    <w:p w:rsidR="00D64C85" w:rsidRPr="00D64C85" w:rsidRDefault="00D64C85" w:rsidP="00D64C85">
      <w:r w:rsidRPr="00D64C85">
        <w:rPr>
          <w:rFonts w:hint="eastAsia"/>
        </w:rPr>
        <w:t>阅读程序，完成下面要求</w:t>
      </w:r>
    </w:p>
    <w:p w:rsidR="00D64C85" w:rsidRPr="00D64C85" w:rsidRDefault="00D64C85" w:rsidP="00D64C85">
      <w:r w:rsidRPr="00D64C85">
        <w:t>/************</w:t>
      </w:r>
    </w:p>
    <w:p w:rsidR="00D64C85" w:rsidRPr="00D64C85" w:rsidRDefault="00D64C85" w:rsidP="00D64C85">
      <w:r w:rsidRPr="00D64C85">
        <w:t xml:space="preserve"> * </w:t>
      </w:r>
      <w:r w:rsidRPr="00D64C85">
        <w:t>字符串及随机数</w:t>
      </w:r>
    </w:p>
    <w:p w:rsidR="00D64C85" w:rsidRPr="00D64C85" w:rsidRDefault="00D64C85" w:rsidP="00D64C85">
      <w:r w:rsidRPr="00D64C85">
        <w:t xml:space="preserve"> * </w:t>
      </w:r>
      <w:r w:rsidRPr="00D64C85">
        <w:t>下面程序作用是统计字符串中字符</w:t>
      </w:r>
      <w:r w:rsidRPr="00D64C85">
        <w:t>'s'</w:t>
      </w:r>
      <w:r w:rsidRPr="00D64C85">
        <w:t>所占比例</w:t>
      </w:r>
    </w:p>
    <w:p w:rsidR="00D64C85" w:rsidRPr="00D64C85" w:rsidRDefault="00D64C85" w:rsidP="00D64C85">
      <w:r w:rsidRPr="00D64C85">
        <w:t xml:space="preserve"> * 1</w:t>
      </w:r>
      <w:r w:rsidRPr="00D64C85">
        <w:t>、调试程序，使输出正确结果</w:t>
      </w:r>
    </w:p>
    <w:p w:rsidR="00D64C85" w:rsidRPr="00D64C85" w:rsidRDefault="00D64C85" w:rsidP="00D64C85">
      <w:r w:rsidRPr="00D64C85">
        <w:t xml:space="preserve"> * 2</w:t>
      </w:r>
      <w:r w:rsidRPr="00D64C85">
        <w:t>、参考</w:t>
      </w:r>
      <w:r w:rsidRPr="00D64C85">
        <w:t>T02Scanner</w:t>
      </w:r>
      <w:r w:rsidRPr="00D64C85">
        <w:t>，修改程序，支持从文本文件中统计字符</w:t>
      </w:r>
      <w:r w:rsidRPr="00D64C85">
        <w:t>'s'</w:t>
      </w:r>
      <w:r w:rsidRPr="00D64C85">
        <w:t>所占比例</w:t>
      </w:r>
    </w:p>
    <w:p w:rsidR="00D64C85" w:rsidRPr="00D64C85" w:rsidRDefault="00D64C85" w:rsidP="00D64C85">
      <w:r w:rsidRPr="00D64C85">
        <w:t xml:space="preserve"> * 3</w:t>
      </w:r>
      <w:r w:rsidRPr="00D64C85">
        <w:t>、利用随机采样的方法，统计该文本文件中</w:t>
      </w:r>
      <w:r w:rsidRPr="00D64C85">
        <w:t>'s'</w:t>
      </w:r>
      <w:r w:rsidRPr="00D64C85">
        <w:t>所占比例（例如，随机选择</w:t>
      </w:r>
      <w:r w:rsidRPr="00D64C85">
        <w:t>10000</w:t>
      </w:r>
      <w:r w:rsidRPr="00D64C85">
        <w:t>个字符，计算选中</w:t>
      </w:r>
      <w:r w:rsidRPr="00D64C85">
        <w:t>'s'</w:t>
      </w:r>
      <w:r w:rsidRPr="00D64C85">
        <w:t>的比例）</w:t>
      </w:r>
    </w:p>
    <w:p w:rsidR="00D64C85" w:rsidRPr="00D64C85" w:rsidRDefault="00D64C85" w:rsidP="00D64C85">
      <w:r w:rsidRPr="00D64C85">
        <w:t xml:space="preserve"> * 4</w:t>
      </w:r>
      <w:r w:rsidRPr="00D64C85">
        <w:t>、搜集</w:t>
      </w:r>
      <w:r w:rsidRPr="00D64C85">
        <w:t>10</w:t>
      </w:r>
      <w:r w:rsidRPr="00D64C85">
        <w:t>个英文文件，分别统计</w:t>
      </w:r>
      <w:r w:rsidRPr="00D64C85">
        <w:t>'s''z'</w:t>
      </w:r>
      <w:r w:rsidRPr="00D64C85">
        <w:t>的出现频率</w:t>
      </w:r>
    </w:p>
    <w:p w:rsidR="00D64C85" w:rsidRPr="00D64C85" w:rsidRDefault="00D64C85" w:rsidP="00D64C85">
      <w:r w:rsidRPr="00D64C85">
        <w:t xml:space="preserve"> * 5</w:t>
      </w:r>
      <w:r w:rsidRPr="00D64C85">
        <w:t>、尝试总结采集样本数与结果准确度间的关系</w:t>
      </w:r>
    </w:p>
    <w:p w:rsidR="00D64C85" w:rsidRPr="00D64C85" w:rsidRDefault="00D64C85" w:rsidP="00D64C85">
      <w:r w:rsidRPr="00D64C85">
        <w:t xml:space="preserve"> */</w:t>
      </w:r>
    </w:p>
    <w:p w:rsid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Cs w:val="21"/>
        </w:rPr>
      </w:pP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import java.util.Random;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Cs w:val="21"/>
        </w:rPr>
      </w:pP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public class T03StringProc {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Cs w:val="21"/>
        </w:rPr>
      </w:pP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  <w:t>public static void main(String[] args){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Cs w:val="21"/>
        </w:rPr>
      </w:pP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  <w:t>String str="test";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Cs w:val="21"/>
        </w:rPr>
      </w:pP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  <w:t xml:space="preserve">int count = 0; 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Cs w:val="21"/>
        </w:rPr>
      </w:pP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  <w:t>for (int i = 0; i&lt; str.length(); i++){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Cs w:val="21"/>
        </w:rPr>
      </w:pP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lastRenderedPageBreak/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  <w:t>if (str.charAt(i) == 's'){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Cs w:val="21"/>
        </w:rPr>
      </w:pP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  <w:t>count++;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Cs w:val="21"/>
        </w:rPr>
      </w:pP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  <w:t>}</w:t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Cs w:val="21"/>
        </w:rPr>
      </w:pP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  <w:t>}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Cs w:val="21"/>
        </w:rPr>
      </w:pP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  <w:t>System.out.println("percentage of 's' is " + count/str.length());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Cs w:val="21"/>
        </w:rPr>
      </w:pP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Cs w:val="21"/>
        </w:rPr>
      </w:pP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ab/>
        <w:t>}</w:t>
      </w:r>
    </w:p>
    <w:p w:rsidR="00D64C85" w:rsidRPr="00D64C85" w:rsidRDefault="00D64C85" w:rsidP="00D64C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Cs w:val="21"/>
        </w:rPr>
      </w:pPr>
      <w:r w:rsidRPr="00D64C85">
        <w:rPr>
          <w:rFonts w:ascii="Courier New" w:hAnsi="Courier New" w:cs="Courier New"/>
          <w:b/>
          <w:bCs/>
          <w:color w:val="7F0055"/>
          <w:kern w:val="0"/>
          <w:szCs w:val="21"/>
        </w:rPr>
        <w:t>}</w:t>
      </w:r>
    </w:p>
    <w:p w:rsidR="00D64C85" w:rsidRDefault="00D64C85" w:rsidP="00D64C85"/>
    <w:p w:rsidR="00D64C85" w:rsidRDefault="00D64C85" w:rsidP="00D64C85">
      <w:pPr>
        <w:pStyle w:val="2"/>
      </w:pPr>
      <w:bookmarkStart w:id="30" w:name="_Toc401173449"/>
      <w:r>
        <w:rPr>
          <w:rFonts w:hint="eastAsia"/>
        </w:rPr>
        <w:t>实验</w:t>
      </w:r>
      <w:r w:rsidR="004F11B3">
        <w:rPr>
          <w:rFonts w:hint="eastAsia"/>
        </w:rPr>
        <w:t>7</w:t>
      </w:r>
      <w:r>
        <w:rPr>
          <w:rFonts w:hint="eastAsia"/>
        </w:rPr>
        <w:t>：日历输出程序</w:t>
      </w:r>
      <w:r>
        <w:rPr>
          <w:rFonts w:hint="eastAsia"/>
        </w:rPr>
        <w:t>Java</w:t>
      </w:r>
      <w:r>
        <w:rPr>
          <w:rFonts w:hint="eastAsia"/>
        </w:rPr>
        <w:t>控制流程</w:t>
      </w:r>
      <w:bookmarkEnd w:id="30"/>
    </w:p>
    <w:p w:rsidR="00D64C85" w:rsidRDefault="00D64C85" w:rsidP="00D64C85">
      <w:pPr>
        <w:pStyle w:val="3"/>
      </w:pPr>
      <w:bookmarkStart w:id="31" w:name="_Toc401173450"/>
      <w:r>
        <w:rPr>
          <w:rFonts w:hint="eastAsia"/>
        </w:rPr>
        <w:t>实验目的</w:t>
      </w:r>
      <w:r w:rsidR="00AB269E">
        <w:rPr>
          <w:rFonts w:hint="eastAsia"/>
        </w:rPr>
        <w:t>（本实验根据进度选作）</w:t>
      </w:r>
      <w:bookmarkEnd w:id="31"/>
    </w:p>
    <w:p w:rsidR="00D64C85" w:rsidRPr="00D64C85" w:rsidRDefault="00D64C85" w:rsidP="00D64C85">
      <w:r>
        <w:rPr>
          <w:rFonts w:hint="eastAsia"/>
        </w:rPr>
        <w:t>更深入的理解</w:t>
      </w:r>
      <w:r>
        <w:rPr>
          <w:rFonts w:hint="eastAsia"/>
        </w:rPr>
        <w:t>Java</w:t>
      </w:r>
      <w:r>
        <w:rPr>
          <w:rFonts w:hint="eastAsia"/>
        </w:rPr>
        <w:t>控制流程</w:t>
      </w:r>
    </w:p>
    <w:p w:rsidR="00D64C85" w:rsidRPr="00D64C85" w:rsidRDefault="00D64C85" w:rsidP="00D64C85">
      <w:pPr>
        <w:pStyle w:val="3"/>
      </w:pPr>
      <w:bookmarkStart w:id="32" w:name="_Toc401173451"/>
      <w:r>
        <w:rPr>
          <w:rFonts w:hint="eastAsia"/>
        </w:rPr>
        <w:t>实验内容</w:t>
      </w:r>
      <w:bookmarkEnd w:id="32"/>
    </w:p>
    <w:p w:rsidR="00D64C85" w:rsidRDefault="00D64C85" w:rsidP="00D64C85">
      <w:r>
        <w:rPr>
          <w:rFonts w:hint="eastAsia"/>
        </w:rPr>
        <w:t>基本功能</w:t>
      </w:r>
      <w:r w:rsidRPr="00D64C85">
        <w:rPr>
          <w:rFonts w:hint="eastAsia"/>
        </w:rPr>
        <w:t>：输入一个月份，给出</w:t>
      </w:r>
      <w:r w:rsidRPr="00D64C85">
        <w:rPr>
          <w:rFonts w:hint="eastAsia"/>
        </w:rPr>
        <w:t>201</w:t>
      </w:r>
      <w:r w:rsidR="008D1E9E">
        <w:rPr>
          <w:rFonts w:hint="eastAsia"/>
        </w:rPr>
        <w:t>3</w:t>
      </w:r>
      <w:r w:rsidRPr="00D64C85">
        <w:rPr>
          <w:rFonts w:hint="eastAsia"/>
        </w:rPr>
        <w:t>年这个月的日历，日历要求每行显示</w:t>
      </w:r>
      <w:r w:rsidRPr="00D64C85">
        <w:rPr>
          <w:rFonts w:hint="eastAsia"/>
        </w:rPr>
        <w:t>7</w:t>
      </w:r>
      <w:r w:rsidRPr="00D64C85">
        <w:rPr>
          <w:rFonts w:hint="eastAsia"/>
        </w:rPr>
        <w:t>列，对应星期一到星期日；</w:t>
      </w:r>
    </w:p>
    <w:p w:rsidR="00D64C85" w:rsidRPr="00D64C85" w:rsidRDefault="00D64C85" w:rsidP="00D64C85">
      <w:r>
        <w:rPr>
          <w:rFonts w:hint="eastAsia"/>
        </w:rPr>
        <w:t>扩展功能：输入一个月份，同时输出该月起始的两个月的日历，要求两个月的日历水平排列而非上下排列。</w:t>
      </w:r>
    </w:p>
    <w:p w:rsidR="00D64C85" w:rsidRPr="00D64C85" w:rsidRDefault="00D64C85" w:rsidP="00D64C85"/>
    <w:p w:rsidR="00D64C85" w:rsidRDefault="00D64C85" w:rsidP="00D64C85">
      <w:pPr>
        <w:pStyle w:val="2"/>
      </w:pPr>
      <w:bookmarkStart w:id="33" w:name="_Toc401173452"/>
      <w:r>
        <w:rPr>
          <w:rFonts w:hint="eastAsia"/>
        </w:rPr>
        <w:t>实验</w:t>
      </w:r>
      <w:r w:rsidR="004F11B3">
        <w:rPr>
          <w:rFonts w:hint="eastAsia"/>
        </w:rPr>
        <w:t xml:space="preserve">8 </w:t>
      </w:r>
      <w:r w:rsidR="00AB269E">
        <w:rPr>
          <w:rFonts w:hint="eastAsia"/>
        </w:rPr>
        <w:t>自定义</w:t>
      </w:r>
      <w:r w:rsidR="00AB269E">
        <w:rPr>
          <w:rFonts w:hint="eastAsia"/>
        </w:rPr>
        <w:t>ArrayList</w:t>
      </w:r>
      <w:bookmarkEnd w:id="33"/>
    </w:p>
    <w:p w:rsidR="00D64C85" w:rsidRDefault="009E0BCE" w:rsidP="009E0BCE">
      <w:pPr>
        <w:pStyle w:val="3"/>
      </w:pPr>
      <w:bookmarkStart w:id="34" w:name="_Toc401173453"/>
      <w:r>
        <w:rPr>
          <w:rFonts w:hint="eastAsia"/>
        </w:rPr>
        <w:t>实验目的</w:t>
      </w:r>
      <w:bookmarkEnd w:id="34"/>
    </w:p>
    <w:p w:rsidR="00AB269E" w:rsidRPr="00AB269E" w:rsidRDefault="00AB269E" w:rsidP="00967D86">
      <w:r>
        <w:rPr>
          <w:rFonts w:hint="eastAsia"/>
        </w:rPr>
        <w:t>本部分对应课本第八章，帮助学生深入理解数组使用方法</w:t>
      </w:r>
    </w:p>
    <w:p w:rsidR="00D64C85" w:rsidRDefault="00D64C85" w:rsidP="009E0BCE">
      <w:pPr>
        <w:pStyle w:val="3"/>
      </w:pPr>
      <w:bookmarkStart w:id="35" w:name="_Toc401173454"/>
      <w:r>
        <w:rPr>
          <w:rFonts w:hint="eastAsia"/>
        </w:rPr>
        <w:t>实验内容：</w:t>
      </w:r>
      <w:bookmarkEnd w:id="35"/>
    </w:p>
    <w:p w:rsidR="00D64C85" w:rsidRDefault="00AB269E" w:rsidP="00D64C85">
      <w:r>
        <w:rPr>
          <w:rFonts w:hint="eastAsia"/>
        </w:rPr>
        <w:t>利用数组实现</w:t>
      </w:r>
      <w:r>
        <w:rPr>
          <w:rFonts w:hint="eastAsia"/>
        </w:rPr>
        <w:t>Java ArrayList</w:t>
      </w:r>
      <w:r>
        <w:rPr>
          <w:rFonts w:hint="eastAsia"/>
        </w:rPr>
        <w:t>类的基本功能，要求实现方法包括：</w:t>
      </w:r>
    </w:p>
    <w:p w:rsidR="00AB269E" w:rsidRDefault="00AB269E" w:rsidP="00D64C85">
      <w:r>
        <w:rPr>
          <w:rFonts w:hint="eastAsia"/>
        </w:rPr>
        <w:tab/>
        <w:t>Add, Insert, Delete, Find</w:t>
      </w:r>
    </w:p>
    <w:p w:rsidR="00AB269E" w:rsidRDefault="00AB269E" w:rsidP="00D64C85">
      <w:r>
        <w:rPr>
          <w:rFonts w:hint="eastAsia"/>
        </w:rPr>
        <w:t>编写一个测试应用，测试该自定义类的正确性</w:t>
      </w:r>
    </w:p>
    <w:p w:rsidR="00AB269E" w:rsidRDefault="00AB269E" w:rsidP="00D64C85"/>
    <w:p w:rsidR="00742491" w:rsidRDefault="00D64C85" w:rsidP="00D64C85">
      <w:pPr>
        <w:pStyle w:val="2"/>
      </w:pPr>
      <w:bookmarkStart w:id="36" w:name="_Toc401173455"/>
      <w:r>
        <w:rPr>
          <w:rFonts w:hint="eastAsia"/>
        </w:rPr>
        <w:lastRenderedPageBreak/>
        <w:t>实验</w:t>
      </w:r>
      <w:r w:rsidR="004F11B3">
        <w:rPr>
          <w:rFonts w:hint="eastAsia"/>
        </w:rPr>
        <w:t xml:space="preserve">9 </w:t>
      </w:r>
      <w:r w:rsidR="00AB269E">
        <w:rPr>
          <w:rFonts w:hint="eastAsia"/>
        </w:rPr>
        <w:t>图形家族</w:t>
      </w:r>
      <w:r w:rsidR="00AB269E">
        <w:rPr>
          <w:rFonts w:hint="eastAsia"/>
        </w:rPr>
        <w:t>-</w:t>
      </w:r>
      <w:r w:rsidR="00AB269E">
        <w:rPr>
          <w:rFonts w:hint="eastAsia"/>
        </w:rPr>
        <w:t>继承与多态</w:t>
      </w:r>
      <w:bookmarkEnd w:id="36"/>
    </w:p>
    <w:p w:rsidR="00D64C85" w:rsidRPr="009E0BCE" w:rsidRDefault="00D64C85" w:rsidP="009E0BCE">
      <w:pPr>
        <w:pStyle w:val="3"/>
      </w:pPr>
      <w:bookmarkStart w:id="37" w:name="_Toc401173456"/>
      <w:r w:rsidRPr="009E0BCE">
        <w:rPr>
          <w:rFonts w:hint="eastAsia"/>
        </w:rPr>
        <w:t>实验目的</w:t>
      </w:r>
      <w:bookmarkEnd w:id="37"/>
    </w:p>
    <w:p w:rsidR="00D64C85" w:rsidRPr="00AB269E" w:rsidRDefault="00AB269E" w:rsidP="00AB269E">
      <w:r w:rsidRPr="00AB269E">
        <w:rPr>
          <w:rFonts w:hint="eastAsia"/>
        </w:rPr>
        <w:t>本实验涉及的知识点主要为</w:t>
      </w:r>
      <w:r w:rsidRPr="00AB269E">
        <w:rPr>
          <w:rFonts w:hint="eastAsia"/>
        </w:rPr>
        <w:t xml:space="preserve"> </w:t>
      </w:r>
      <w:r w:rsidRPr="00AB269E">
        <w:rPr>
          <w:rFonts w:hint="eastAsia"/>
        </w:rPr>
        <w:t>继承、多态、排序</w:t>
      </w:r>
      <w:r>
        <w:rPr>
          <w:rFonts w:hint="eastAsia"/>
        </w:rPr>
        <w:t>，对应课本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章知识点</w:t>
      </w:r>
    </w:p>
    <w:p w:rsidR="00D64C85" w:rsidRPr="009E0BCE" w:rsidRDefault="00D64C85" w:rsidP="009E0BCE">
      <w:pPr>
        <w:pStyle w:val="3"/>
      </w:pPr>
      <w:bookmarkStart w:id="38" w:name="_Toc401173457"/>
      <w:r w:rsidRPr="009E0BCE">
        <w:rPr>
          <w:rFonts w:hint="eastAsia"/>
        </w:rPr>
        <w:t>实验内容</w:t>
      </w:r>
      <w:bookmarkEnd w:id="38"/>
    </w:p>
    <w:p w:rsidR="00D64C85" w:rsidRDefault="00AB269E" w:rsidP="00D73171">
      <w:r w:rsidRPr="00AB269E">
        <w:rPr>
          <w:rFonts w:hint="eastAsia"/>
        </w:rPr>
        <w:t>1</w:t>
      </w:r>
      <w:r w:rsidRPr="00AB269E">
        <w:rPr>
          <w:rFonts w:hint="eastAsia"/>
        </w:rPr>
        <w:t>、矩形、正方形、椭圆、</w:t>
      </w:r>
      <w:del w:id="39" w:author="ZYP" w:date="2014-11-11T18:21:00Z">
        <w:r w:rsidRPr="00AB269E" w:rsidDel="007A3920">
          <w:rPr>
            <w:rFonts w:hint="eastAsia"/>
          </w:rPr>
          <w:delText>形</w:delText>
        </w:r>
      </w:del>
      <w:r w:rsidRPr="00AB269E">
        <w:rPr>
          <w:rFonts w:hint="eastAsia"/>
        </w:rPr>
        <w:t>圆形、六边形、正六边形都是形状，请以形状（</w:t>
      </w:r>
      <w:r w:rsidRPr="00AB269E">
        <w:rPr>
          <w:rFonts w:hint="eastAsia"/>
        </w:rPr>
        <w:t>Shape</w:t>
      </w:r>
      <w:r w:rsidRPr="00AB269E">
        <w:rPr>
          <w:rFonts w:hint="eastAsia"/>
        </w:rPr>
        <w:t>）为最顶层的类，设计出一个层次化的类结构，至少能够对每个形状命名，并求面积、周长</w:t>
      </w:r>
    </w:p>
    <w:p w:rsidR="00742491" w:rsidRPr="00FA5ACE" w:rsidRDefault="00AB269E" w:rsidP="00D73171">
      <w:r>
        <w:rPr>
          <w:rFonts w:hint="eastAsia"/>
        </w:rPr>
        <w:t>2</w:t>
      </w:r>
      <w:r>
        <w:rPr>
          <w:rFonts w:hint="eastAsia"/>
        </w:rPr>
        <w:t>、写一个程序，创建若干形状，存储到数组中，实现排序算法，可以根据面积、周长对创建的图形实现排序。</w:t>
      </w:r>
    </w:p>
    <w:p w:rsidR="00BE54EA" w:rsidRDefault="00BE54EA" w:rsidP="00D73171"/>
    <w:p w:rsidR="00D64C85" w:rsidRDefault="00D64C85" w:rsidP="00D73171"/>
    <w:p w:rsidR="00D64C85" w:rsidRDefault="00D64C85" w:rsidP="00D64C85">
      <w:pPr>
        <w:pStyle w:val="2"/>
      </w:pPr>
      <w:bookmarkStart w:id="40" w:name="_Toc401173458"/>
      <w:r>
        <w:rPr>
          <w:rFonts w:hint="eastAsia"/>
        </w:rPr>
        <w:t>实验</w:t>
      </w:r>
      <w:r w:rsidR="004F11B3">
        <w:rPr>
          <w:rFonts w:hint="eastAsia"/>
        </w:rPr>
        <w:t xml:space="preserve">10 </w:t>
      </w:r>
      <w:r>
        <w:rPr>
          <w:rFonts w:hint="eastAsia"/>
        </w:rPr>
        <w:t>链表操作</w:t>
      </w:r>
      <w:bookmarkEnd w:id="40"/>
    </w:p>
    <w:p w:rsidR="00D64C85" w:rsidRPr="009E0BCE" w:rsidRDefault="00D64C85" w:rsidP="009E0BCE">
      <w:pPr>
        <w:pStyle w:val="3"/>
      </w:pPr>
      <w:bookmarkStart w:id="41" w:name="_Toc401173459"/>
      <w:r w:rsidRPr="009E0BCE">
        <w:rPr>
          <w:rFonts w:hint="eastAsia"/>
        </w:rPr>
        <w:t>实验目的</w:t>
      </w:r>
      <w:bookmarkEnd w:id="41"/>
    </w:p>
    <w:p w:rsidR="00D64C85" w:rsidRDefault="00D64C85" w:rsidP="00D64C85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30"/>
        </w:rPr>
      </w:pPr>
      <w:r w:rsidRPr="00702946">
        <w:rPr>
          <w:rFonts w:hint="eastAsia"/>
          <w:sz w:val="24"/>
          <w:szCs w:val="30"/>
        </w:rPr>
        <w:t>熟悉</w:t>
      </w:r>
      <w:r>
        <w:rPr>
          <w:rFonts w:hint="eastAsia"/>
          <w:sz w:val="24"/>
          <w:szCs w:val="30"/>
        </w:rPr>
        <w:t>链表的原理和基本算法。</w:t>
      </w:r>
    </w:p>
    <w:p w:rsidR="00D64C85" w:rsidRPr="00702946" w:rsidRDefault="00D64C85" w:rsidP="00D64C85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加深对引用的理解和使用。</w:t>
      </w:r>
    </w:p>
    <w:p w:rsidR="00D64C85" w:rsidRDefault="009E0BCE" w:rsidP="009E0BCE">
      <w:pPr>
        <w:pStyle w:val="3"/>
      </w:pPr>
      <w:bookmarkStart w:id="42" w:name="_Toc401173460"/>
      <w:r>
        <w:rPr>
          <w:rFonts w:hint="eastAsia"/>
        </w:rPr>
        <w:t>实验内容</w:t>
      </w:r>
      <w:bookmarkStart w:id="43" w:name="_GoBack"/>
      <w:bookmarkEnd w:id="42"/>
      <w:bookmarkEnd w:id="43"/>
    </w:p>
    <w:p w:rsidR="00CB5E0E" w:rsidRDefault="00AB269E">
      <w:r>
        <w:rPr>
          <w:rFonts w:hint="eastAsia"/>
        </w:rPr>
        <w:tab/>
      </w:r>
      <w:bookmarkStart w:id="44" w:name="OLE_LINK3"/>
      <w:bookmarkStart w:id="45" w:name="OLE_LINK4"/>
      <w:r>
        <w:rPr>
          <w:rFonts w:hint="eastAsia"/>
        </w:rPr>
        <w:t>阅读课本</w:t>
      </w:r>
      <w:r w:rsidRPr="00AB269E">
        <w:t>Magazine Collection</w:t>
      </w:r>
      <w:r>
        <w:rPr>
          <w:rFonts w:hint="eastAsia"/>
        </w:rPr>
        <w:t>例子</w:t>
      </w:r>
    </w:p>
    <w:p w:rsidR="00AB269E" w:rsidRDefault="00AB269E">
      <w:r>
        <w:tab/>
      </w:r>
      <w:r>
        <w:rPr>
          <w:rFonts w:hint="eastAsia"/>
        </w:rPr>
        <w:t>在</w:t>
      </w:r>
      <w:r w:rsidRPr="00AB269E">
        <w:t>MagazineList</w:t>
      </w:r>
      <w:r>
        <w:rPr>
          <w:rFonts w:hint="eastAsia"/>
        </w:rPr>
        <w:t>类中添加方法，</w:t>
      </w:r>
    </w:p>
    <w:p w:rsidR="00AB269E" w:rsidRDefault="00AB269E" w:rsidP="00AB269E">
      <w:pPr>
        <w:ind w:firstLine="420"/>
      </w:pPr>
      <w:r>
        <w:rPr>
          <w:rFonts w:hint="eastAsia"/>
        </w:rPr>
        <w:t>void sort()//</w:t>
      </w:r>
      <w:r>
        <w:rPr>
          <w:rFonts w:hint="eastAsia"/>
        </w:rPr>
        <w:t>按照书名对链表排序</w:t>
      </w:r>
    </w:p>
    <w:p w:rsidR="00AB269E" w:rsidRPr="00D73171" w:rsidRDefault="00AB269E" w:rsidP="00AB269E">
      <w:pPr>
        <w:ind w:firstLine="420"/>
      </w:pPr>
    </w:p>
    <w:p w:rsidR="00C47D52" w:rsidRPr="00C47D52" w:rsidRDefault="00AB269E">
      <w:r>
        <w:rPr>
          <w:rFonts w:hint="eastAsia"/>
        </w:rPr>
        <w:tab/>
        <w:t>void mergeSort(MagazineList another)//</w:t>
      </w:r>
      <w:r>
        <w:rPr>
          <w:rFonts w:hint="eastAsia"/>
        </w:rPr>
        <w:t>检查两个链表是否都为排序链表，如果是，归并；如果不是，直接返回。</w:t>
      </w:r>
      <w:bookmarkEnd w:id="44"/>
      <w:bookmarkEnd w:id="45"/>
    </w:p>
    <w:sectPr w:rsidR="00C47D52" w:rsidRPr="00C47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E4A" w:rsidRDefault="00B24E4A" w:rsidP="00D64C85">
      <w:r>
        <w:separator/>
      </w:r>
    </w:p>
  </w:endnote>
  <w:endnote w:type="continuationSeparator" w:id="0">
    <w:p w:rsidR="00B24E4A" w:rsidRDefault="00B24E4A" w:rsidP="00D64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E4A" w:rsidRDefault="00B24E4A" w:rsidP="00D64C85">
      <w:r>
        <w:separator/>
      </w:r>
    </w:p>
  </w:footnote>
  <w:footnote w:type="continuationSeparator" w:id="0">
    <w:p w:rsidR="00B24E4A" w:rsidRDefault="00B24E4A" w:rsidP="00D64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10B49"/>
    <w:multiLevelType w:val="hybridMultilevel"/>
    <w:tmpl w:val="D6BEB07A"/>
    <w:lvl w:ilvl="0" w:tplc="2892DC8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2209C7"/>
    <w:multiLevelType w:val="hybridMultilevel"/>
    <w:tmpl w:val="80129AA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9050B33"/>
    <w:multiLevelType w:val="hybridMultilevel"/>
    <w:tmpl w:val="EF041F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F03CCA"/>
    <w:multiLevelType w:val="hybridMultilevel"/>
    <w:tmpl w:val="BDC83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180E1A"/>
    <w:multiLevelType w:val="hybridMultilevel"/>
    <w:tmpl w:val="C2DAC54C"/>
    <w:lvl w:ilvl="0" w:tplc="92DEEF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3B96F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9F402FF"/>
    <w:multiLevelType w:val="hybridMultilevel"/>
    <w:tmpl w:val="48101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A3674C6"/>
    <w:multiLevelType w:val="hybridMultilevel"/>
    <w:tmpl w:val="01E4C892"/>
    <w:lvl w:ilvl="0" w:tplc="CA26A06C">
      <w:start w:val="1"/>
      <w:numFmt w:val="decimal"/>
      <w:lvlText w:val="（%1）"/>
      <w:lvlJc w:val="left"/>
      <w:pPr>
        <w:ind w:left="168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8">
    <w:nsid w:val="5D4C7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F603358"/>
    <w:multiLevelType w:val="hybridMultilevel"/>
    <w:tmpl w:val="D8C8F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AD2564F"/>
    <w:multiLevelType w:val="hybridMultilevel"/>
    <w:tmpl w:val="A93CE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F6F4FDA"/>
    <w:multiLevelType w:val="hybridMultilevel"/>
    <w:tmpl w:val="FF10AD98"/>
    <w:lvl w:ilvl="0" w:tplc="052E06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3"/>
  </w:num>
  <w:num w:numId="12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YP">
    <w15:presenceInfo w15:providerId="None" w15:userId="ZY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18"/>
    <w:rsid w:val="00003BE1"/>
    <w:rsid w:val="00026C76"/>
    <w:rsid w:val="0005057E"/>
    <w:rsid w:val="00067A17"/>
    <w:rsid w:val="0007666E"/>
    <w:rsid w:val="000D18AB"/>
    <w:rsid w:val="000F67E2"/>
    <w:rsid w:val="001061EE"/>
    <w:rsid w:val="001147E4"/>
    <w:rsid w:val="00145A47"/>
    <w:rsid w:val="001B39E2"/>
    <w:rsid w:val="001F1559"/>
    <w:rsid w:val="00203720"/>
    <w:rsid w:val="00264F4B"/>
    <w:rsid w:val="002A3842"/>
    <w:rsid w:val="002B3BE4"/>
    <w:rsid w:val="002C324A"/>
    <w:rsid w:val="0032158E"/>
    <w:rsid w:val="0034068B"/>
    <w:rsid w:val="003A2A14"/>
    <w:rsid w:val="003A44B4"/>
    <w:rsid w:val="003B68FA"/>
    <w:rsid w:val="003C0DBE"/>
    <w:rsid w:val="003E1FE7"/>
    <w:rsid w:val="004668E4"/>
    <w:rsid w:val="00482FA1"/>
    <w:rsid w:val="00490E4C"/>
    <w:rsid w:val="004A1FCE"/>
    <w:rsid w:val="004E10E9"/>
    <w:rsid w:val="004E42B5"/>
    <w:rsid w:val="004F11B3"/>
    <w:rsid w:val="00552377"/>
    <w:rsid w:val="00564B2E"/>
    <w:rsid w:val="005903DB"/>
    <w:rsid w:val="005A4B30"/>
    <w:rsid w:val="005C765E"/>
    <w:rsid w:val="005F2895"/>
    <w:rsid w:val="006114A4"/>
    <w:rsid w:val="00650B03"/>
    <w:rsid w:val="006D030F"/>
    <w:rsid w:val="006F08A3"/>
    <w:rsid w:val="00701C0D"/>
    <w:rsid w:val="0071279D"/>
    <w:rsid w:val="0072673B"/>
    <w:rsid w:val="00742491"/>
    <w:rsid w:val="00765EEA"/>
    <w:rsid w:val="007956DB"/>
    <w:rsid w:val="007A26D2"/>
    <w:rsid w:val="007A3920"/>
    <w:rsid w:val="007F57CE"/>
    <w:rsid w:val="007F620F"/>
    <w:rsid w:val="007F77D5"/>
    <w:rsid w:val="00803491"/>
    <w:rsid w:val="00804A89"/>
    <w:rsid w:val="0081235D"/>
    <w:rsid w:val="008C7A2A"/>
    <w:rsid w:val="008D1E9E"/>
    <w:rsid w:val="008E29A8"/>
    <w:rsid w:val="008E7F54"/>
    <w:rsid w:val="008F3F74"/>
    <w:rsid w:val="009151A0"/>
    <w:rsid w:val="00941B8C"/>
    <w:rsid w:val="00967D86"/>
    <w:rsid w:val="00970F10"/>
    <w:rsid w:val="00981A54"/>
    <w:rsid w:val="009A4880"/>
    <w:rsid w:val="009D066F"/>
    <w:rsid w:val="009E0BCE"/>
    <w:rsid w:val="009E3954"/>
    <w:rsid w:val="009E663A"/>
    <w:rsid w:val="009F4CEB"/>
    <w:rsid w:val="00AB269E"/>
    <w:rsid w:val="00B0221A"/>
    <w:rsid w:val="00B04F2B"/>
    <w:rsid w:val="00B24E4A"/>
    <w:rsid w:val="00B43207"/>
    <w:rsid w:val="00B82F84"/>
    <w:rsid w:val="00BD2DEF"/>
    <w:rsid w:val="00BE54EA"/>
    <w:rsid w:val="00C04549"/>
    <w:rsid w:val="00C47D52"/>
    <w:rsid w:val="00C543CE"/>
    <w:rsid w:val="00C851DE"/>
    <w:rsid w:val="00CB5E0E"/>
    <w:rsid w:val="00CE12E0"/>
    <w:rsid w:val="00CE4D00"/>
    <w:rsid w:val="00CF1781"/>
    <w:rsid w:val="00CF7BDA"/>
    <w:rsid w:val="00D3655B"/>
    <w:rsid w:val="00D5661B"/>
    <w:rsid w:val="00D64C85"/>
    <w:rsid w:val="00D65897"/>
    <w:rsid w:val="00D67A43"/>
    <w:rsid w:val="00D73171"/>
    <w:rsid w:val="00D81A0E"/>
    <w:rsid w:val="00D952DA"/>
    <w:rsid w:val="00DB78C6"/>
    <w:rsid w:val="00E0455B"/>
    <w:rsid w:val="00E4603A"/>
    <w:rsid w:val="00E754A0"/>
    <w:rsid w:val="00E85245"/>
    <w:rsid w:val="00E95E00"/>
    <w:rsid w:val="00EA3718"/>
    <w:rsid w:val="00EB5DA5"/>
    <w:rsid w:val="00EB6A5D"/>
    <w:rsid w:val="00F05513"/>
    <w:rsid w:val="00F13BFC"/>
    <w:rsid w:val="00F20FC5"/>
    <w:rsid w:val="00F34F5F"/>
    <w:rsid w:val="00F34F9A"/>
    <w:rsid w:val="00F84837"/>
    <w:rsid w:val="00F859C9"/>
    <w:rsid w:val="00FA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260007-5462-4F95-9997-21EFB8EF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64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64C8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64C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9E3954"/>
    <w:pPr>
      <w:shd w:val="clear" w:color="auto" w:fill="000080"/>
    </w:pPr>
  </w:style>
  <w:style w:type="paragraph" w:styleId="a4">
    <w:name w:val="header"/>
    <w:basedOn w:val="a"/>
    <w:link w:val="Char"/>
    <w:rsid w:val="00D64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64C85"/>
    <w:rPr>
      <w:kern w:val="2"/>
      <w:sz w:val="18"/>
      <w:szCs w:val="18"/>
    </w:rPr>
  </w:style>
  <w:style w:type="paragraph" w:styleId="a5">
    <w:name w:val="footer"/>
    <w:basedOn w:val="a"/>
    <w:link w:val="Char0"/>
    <w:rsid w:val="00D64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64C85"/>
    <w:rPr>
      <w:kern w:val="2"/>
      <w:sz w:val="18"/>
      <w:szCs w:val="18"/>
    </w:rPr>
  </w:style>
  <w:style w:type="character" w:customStyle="1" w:styleId="1Char">
    <w:name w:val="标题 1 Char"/>
    <w:link w:val="1"/>
    <w:rsid w:val="00D64C85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D64C85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D64C85"/>
    <w:rPr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1"/>
    <w:qFormat/>
    <w:rsid w:val="00D64C85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6"/>
    <w:rsid w:val="00D64C85"/>
    <w:rPr>
      <w:rFonts w:ascii="Cambria" w:hAnsi="Cambria" w:cs="Times New Roman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D64C85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9E0BC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E0BCE"/>
  </w:style>
  <w:style w:type="paragraph" w:styleId="20">
    <w:name w:val="toc 2"/>
    <w:basedOn w:val="a"/>
    <w:next w:val="a"/>
    <w:autoRedefine/>
    <w:uiPriority w:val="39"/>
    <w:rsid w:val="009E0BCE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9E0BCE"/>
    <w:pPr>
      <w:ind w:leftChars="400" w:left="840"/>
    </w:pPr>
  </w:style>
  <w:style w:type="character" w:styleId="a8">
    <w:name w:val="Hyperlink"/>
    <w:uiPriority w:val="99"/>
    <w:unhideWhenUsed/>
    <w:rsid w:val="009E0BCE"/>
    <w:rPr>
      <w:color w:val="0000FF"/>
      <w:u w:val="single"/>
    </w:rPr>
  </w:style>
  <w:style w:type="paragraph" w:styleId="a9">
    <w:name w:val="Balloon Text"/>
    <w:basedOn w:val="a"/>
    <w:link w:val="Char2"/>
    <w:rsid w:val="0071279D"/>
    <w:rPr>
      <w:sz w:val="18"/>
      <w:szCs w:val="18"/>
    </w:rPr>
  </w:style>
  <w:style w:type="character" w:customStyle="1" w:styleId="Char2">
    <w:name w:val="批注框文本 Char"/>
    <w:link w:val="a9"/>
    <w:rsid w:val="007127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F1E31-4469-480E-A7BC-948FDEA72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1115</Words>
  <Characters>6359</Characters>
  <Application>Microsoft Office Word</Application>
  <DocSecurity>0</DocSecurity>
  <Lines>52</Lines>
  <Paragraphs>14</Paragraphs>
  <ScaleCrop>false</ScaleCrop>
  <Company>sdu</Company>
  <LinksUpToDate>false</LinksUpToDate>
  <CharactersWithSpaces>7460</CharactersWithSpaces>
  <SharedDoc>false</SharedDoc>
  <HLinks>
    <vt:vector size="192" baseType="variant">
      <vt:variant>
        <vt:i4>1245238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_Toc401173460</vt:lpwstr>
      </vt:variant>
      <vt:variant>
        <vt:i4>1048630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_Toc401173459</vt:lpwstr>
      </vt:variant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_Toc401173458</vt:lpwstr>
      </vt:variant>
      <vt:variant>
        <vt:i4>1048630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_Toc401173457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_Toc401173456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_Toc401173455</vt:lpwstr>
      </vt:variant>
      <vt:variant>
        <vt:i4>1048630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_Toc401173454</vt:lpwstr>
      </vt:variant>
      <vt:variant>
        <vt:i4>1048630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_Toc401173453</vt:lpwstr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_Toc401173452</vt:lpwstr>
      </vt:variant>
      <vt:variant>
        <vt:i4>1048630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_Toc401173451</vt:lpwstr>
      </vt:variant>
      <vt:variant>
        <vt:i4>1048630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_Toc401173450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_Toc401173449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_Toc401173448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_Toc401173447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_Toc401173446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_Toc401173445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_Toc401173444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_Toc401173443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_Toc401173442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_Toc401173441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_Toc401173440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_Toc401173439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_Toc401173438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_Toc401173437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_Toc401173436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_Toc401173435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_Toc401173434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_Toc401173433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_Toc401173432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_Toc401173431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_Toc401173430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_Toc401173429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循环（原试验3）</dc:title>
  <dc:subject/>
  <dc:creator/>
  <cp:keywords/>
  <cp:lastModifiedBy>ZYP</cp:lastModifiedBy>
  <cp:revision>4</cp:revision>
  <dcterms:created xsi:type="dcterms:W3CDTF">2014-11-19T10:07:00Z</dcterms:created>
  <dcterms:modified xsi:type="dcterms:W3CDTF">2014-11-19T12:35:00Z</dcterms:modified>
</cp:coreProperties>
</file>